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56"/>
          <w:szCs w:val="80"/>
          <w:lang w:val="en-US"/>
        </w:rPr>
        <w:id w:val="30054291"/>
        <w:docPartObj>
          <w:docPartGallery w:val="Cover Pages"/>
          <w:docPartUnique/>
        </w:docPartObj>
      </w:sdtPr>
      <w:sdtEndPr>
        <w:rPr>
          <w:sz w:val="36"/>
          <w:szCs w:val="36"/>
        </w:rPr>
      </w:sdtEndPr>
      <w:sdtContent>
        <w:tbl>
          <w:tblPr>
            <w:tblW w:w="5000" w:type="pct"/>
            <w:jc w:val="center"/>
            <w:tblLook w:val="04A0"/>
          </w:tblPr>
          <w:tblGrid>
            <w:gridCol w:w="9288"/>
          </w:tblGrid>
          <w:tr w:rsidR="00696772" w:rsidRPr="008B3E5A">
            <w:trPr>
              <w:trHeight w:val="1440"/>
              <w:jc w:val="center"/>
            </w:trPr>
            <w:sdt>
              <w:sdtPr>
                <w:rPr>
                  <w:rFonts w:asciiTheme="majorHAnsi" w:eastAsiaTheme="majorEastAsia" w:hAnsiTheme="majorHAnsi" w:cstheme="majorBidi"/>
                  <w:sz w:val="56"/>
                  <w:szCs w:val="80"/>
                  <w:lang w:val="en-US"/>
                </w:rPr>
                <w:alias w:val="Titel"/>
                <w:id w:val="15524250"/>
                <w:placeholder>
                  <w:docPart w:val="F2C32C13A43042EBB1F655C3E5C7A6A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96772" w:rsidRPr="00696772" w:rsidRDefault="00696772">
                    <w:pPr>
                      <w:pStyle w:val="Geenafstand"/>
                      <w:jc w:val="center"/>
                      <w:rPr>
                        <w:rFonts w:asciiTheme="majorHAnsi" w:eastAsiaTheme="majorEastAsia" w:hAnsiTheme="majorHAnsi" w:cstheme="majorBidi"/>
                        <w:sz w:val="56"/>
                        <w:szCs w:val="80"/>
                        <w:lang w:val="en-US"/>
                      </w:rPr>
                    </w:pPr>
                    <w:r w:rsidRPr="00696772">
                      <w:rPr>
                        <w:rFonts w:asciiTheme="majorHAnsi" w:eastAsiaTheme="majorEastAsia" w:hAnsiTheme="majorHAnsi" w:cstheme="majorBidi"/>
                        <w:sz w:val="56"/>
                        <w:szCs w:val="80"/>
                        <w:lang w:val="en-US"/>
                      </w:rPr>
                      <w:t>Influence of external input and inhibitory synapses on the balance of a sparsely connected network of Leaky Integrate-and-Fire neurons.</w:t>
                    </w:r>
                  </w:p>
                </w:tc>
              </w:sdtContent>
            </w:sdt>
          </w:tr>
          <w:tr w:rsidR="00696772">
            <w:trPr>
              <w:trHeight w:val="720"/>
              <w:jc w:val="center"/>
            </w:trPr>
            <w:tc>
              <w:tcPr>
                <w:tcW w:w="5000" w:type="pct"/>
                <w:tcBorders>
                  <w:top w:val="single" w:sz="4" w:space="0" w:color="4F81BD" w:themeColor="accent1"/>
                </w:tcBorders>
                <w:vAlign w:val="center"/>
              </w:tcPr>
              <w:p w:rsidR="0002358C" w:rsidRPr="008B3E5A" w:rsidRDefault="0002358C">
                <w:pPr>
                  <w:pStyle w:val="Geenafstand"/>
                  <w:jc w:val="center"/>
                  <w:rPr>
                    <w:rFonts w:asciiTheme="majorHAnsi" w:eastAsiaTheme="majorEastAsia" w:hAnsiTheme="majorHAnsi" w:cstheme="majorBidi"/>
                    <w:sz w:val="44"/>
                    <w:szCs w:val="44"/>
                    <w:lang w:val="en-US"/>
                    <w:rPrChange w:id="0" w:author="Jiri" w:date="2015-06-02T11:15:00Z">
                      <w:rPr>
                        <w:rFonts w:asciiTheme="majorHAnsi" w:eastAsiaTheme="majorEastAsia" w:hAnsiTheme="majorHAnsi" w:cstheme="majorBidi"/>
                        <w:sz w:val="44"/>
                        <w:szCs w:val="44"/>
                      </w:rPr>
                    </w:rPrChange>
                  </w:rPr>
                </w:pPr>
              </w:p>
              <w:p w:rsidR="00696772" w:rsidRDefault="00696772">
                <w:pPr>
                  <w:pStyle w:val="Geenafstand"/>
                  <w:jc w:val="center"/>
                  <w:rPr>
                    <w:rFonts w:asciiTheme="majorHAnsi" w:eastAsiaTheme="majorEastAsia" w:hAnsiTheme="majorHAnsi" w:cstheme="majorBidi"/>
                    <w:sz w:val="44"/>
                    <w:szCs w:val="44"/>
                  </w:rPr>
                </w:pPr>
                <w:commentRangeStart w:id="1"/>
                <w:r>
                  <w:rPr>
                    <w:rFonts w:asciiTheme="majorHAnsi" w:eastAsiaTheme="majorEastAsia" w:hAnsiTheme="majorHAnsi" w:cstheme="majorBidi"/>
                    <w:sz w:val="44"/>
                    <w:szCs w:val="44"/>
                  </w:rPr>
                  <w:t>Bachelor</w:t>
                </w:r>
                <w:commentRangeEnd w:id="1"/>
                <w:r w:rsidR="00543A31">
                  <w:rPr>
                    <w:rStyle w:val="Verwijzingopmerking"/>
                  </w:rPr>
                  <w:commentReference w:id="1"/>
                </w:r>
                <w:r>
                  <w:rPr>
                    <w:rFonts w:asciiTheme="majorHAnsi" w:eastAsiaTheme="majorEastAsia" w:hAnsiTheme="majorHAnsi" w:cstheme="majorBidi"/>
                    <w:sz w:val="44"/>
                    <w:szCs w:val="44"/>
                  </w:rPr>
                  <w:t xml:space="preserve"> thesis psychobiology</w:t>
                </w:r>
              </w:p>
            </w:tc>
          </w:tr>
          <w:tr w:rsidR="00696772">
            <w:trPr>
              <w:trHeight w:val="360"/>
              <w:jc w:val="center"/>
            </w:trPr>
            <w:tc>
              <w:tcPr>
                <w:tcW w:w="5000" w:type="pct"/>
                <w:vAlign w:val="center"/>
              </w:tcPr>
              <w:p w:rsidR="00696772" w:rsidRDefault="00696772">
                <w:pPr>
                  <w:pStyle w:val="Geenafstand"/>
                  <w:jc w:val="center"/>
                </w:pPr>
              </w:p>
              <w:p w:rsidR="0002358C" w:rsidRDefault="0002358C">
                <w:pPr>
                  <w:pStyle w:val="Geenafstand"/>
                  <w:jc w:val="center"/>
                </w:pPr>
              </w:p>
              <w:p w:rsidR="0002358C" w:rsidRDefault="0002358C">
                <w:pPr>
                  <w:pStyle w:val="Geenafstand"/>
                  <w:jc w:val="center"/>
                </w:pPr>
              </w:p>
              <w:p w:rsidR="0002358C" w:rsidRDefault="0002358C">
                <w:pPr>
                  <w:pStyle w:val="Geenafstand"/>
                  <w:jc w:val="center"/>
                </w:pPr>
              </w:p>
              <w:p w:rsidR="0002358C" w:rsidRDefault="0002358C">
                <w:pPr>
                  <w:pStyle w:val="Geenafstand"/>
                  <w:jc w:val="center"/>
                </w:pPr>
              </w:p>
            </w:tc>
          </w:tr>
          <w:tr w:rsidR="00696772" w:rsidRPr="00BA53D7">
            <w:trPr>
              <w:trHeight w:val="360"/>
              <w:jc w:val="center"/>
            </w:trPr>
            <w:tc>
              <w:tcPr>
                <w:tcW w:w="5000" w:type="pct"/>
                <w:vAlign w:val="center"/>
              </w:tcPr>
              <w:p w:rsidR="00696772" w:rsidRPr="009A7DC3" w:rsidRDefault="00BA53D7" w:rsidP="00BA53D7">
                <w:pPr>
                  <w:pStyle w:val="Geenafstand"/>
                  <w:jc w:val="center"/>
                  <w:rPr>
                    <w:b/>
                    <w:bCs/>
                    <w:sz w:val="32"/>
                  </w:rPr>
                </w:pPr>
                <w:r w:rsidRPr="009A7DC3">
                  <w:rPr>
                    <w:b/>
                    <w:bCs/>
                    <w:sz w:val="32"/>
                  </w:rPr>
                  <w:t xml:space="preserve">Jiri Brummer – 10277897 – </w:t>
                </w:r>
                <w:hyperlink r:id="rId9" w:history="1">
                  <w:r w:rsidRPr="009A7DC3">
                    <w:rPr>
                      <w:rStyle w:val="Hyperlink"/>
                      <w:b/>
                      <w:bCs/>
                      <w:sz w:val="32"/>
                    </w:rPr>
                    <w:t>jiribrummer@gmail.com</w:t>
                  </w:r>
                </w:hyperlink>
              </w:p>
              <w:p w:rsidR="00BA53D7" w:rsidRPr="009A7DC3" w:rsidRDefault="00BA53D7" w:rsidP="00BA53D7">
                <w:pPr>
                  <w:pStyle w:val="Geenafstand"/>
                  <w:jc w:val="center"/>
                  <w:rPr>
                    <w:b/>
                    <w:bCs/>
                    <w:sz w:val="32"/>
                  </w:rPr>
                </w:pPr>
                <w:r w:rsidRPr="009A7DC3">
                  <w:rPr>
                    <w:b/>
                    <w:bCs/>
                    <w:sz w:val="32"/>
                  </w:rPr>
                  <w:t xml:space="preserve">Supervisor: Fleur Zeldenrust - </w:t>
                </w:r>
                <w:hyperlink r:id="rId10" w:history="1">
                  <w:r w:rsidRPr="009A7DC3">
                    <w:rPr>
                      <w:rStyle w:val="Hyperlink"/>
                      <w:b/>
                      <w:bCs/>
                      <w:sz w:val="32"/>
                    </w:rPr>
                    <w:t>fleurzeldenrust@gmail.com</w:t>
                  </w:r>
                </w:hyperlink>
              </w:p>
              <w:p w:rsidR="00BA53D7" w:rsidRDefault="00BA53D7" w:rsidP="00BA53D7">
                <w:pPr>
                  <w:pStyle w:val="Geenafstand"/>
                  <w:jc w:val="center"/>
                  <w:rPr>
                    <w:b/>
                    <w:bCs/>
                    <w:lang w:val="en-US"/>
                  </w:rPr>
                </w:pPr>
                <w:r w:rsidRPr="009A7DC3">
                  <w:rPr>
                    <w:b/>
                    <w:bCs/>
                    <w:sz w:val="32"/>
                    <w:lang w:val="en-US"/>
                  </w:rPr>
                  <w:t xml:space="preserve">Second corrector: Lourens Waldorp - </w:t>
                </w:r>
                <w:hyperlink r:id="rId11" w:history="1">
                  <w:r w:rsidR="00107C92" w:rsidRPr="009A7DC3">
                    <w:rPr>
                      <w:rStyle w:val="Hyperlink"/>
                      <w:b/>
                      <w:bCs/>
                      <w:sz w:val="32"/>
                      <w:lang w:val="en-US"/>
                    </w:rPr>
                    <w:t>waldorp@uva.nl</w:t>
                  </w:r>
                </w:hyperlink>
                <w:r w:rsidR="00107C92" w:rsidRPr="009A7DC3">
                  <w:rPr>
                    <w:b/>
                    <w:bCs/>
                    <w:sz w:val="32"/>
                    <w:lang w:val="en-US"/>
                  </w:rPr>
                  <w:t xml:space="preserve"> </w:t>
                </w:r>
              </w:p>
              <w:p w:rsidR="0002358C" w:rsidRDefault="0002358C" w:rsidP="00BA53D7">
                <w:pPr>
                  <w:pStyle w:val="Geenafstand"/>
                  <w:jc w:val="center"/>
                  <w:rPr>
                    <w:b/>
                    <w:bCs/>
                    <w:lang w:val="en-US"/>
                  </w:rPr>
                </w:pPr>
              </w:p>
              <w:p w:rsidR="009A7DC3" w:rsidRDefault="009A7DC3" w:rsidP="00BA53D7">
                <w:pPr>
                  <w:pStyle w:val="Geenafstand"/>
                  <w:jc w:val="center"/>
                  <w:rPr>
                    <w:b/>
                    <w:bCs/>
                    <w:lang w:val="en-US"/>
                  </w:rPr>
                </w:pPr>
              </w:p>
              <w:p w:rsidR="009A7DC3" w:rsidRPr="00BA53D7" w:rsidRDefault="009A7DC3" w:rsidP="00BA53D7">
                <w:pPr>
                  <w:pStyle w:val="Geenafstand"/>
                  <w:jc w:val="center"/>
                  <w:rPr>
                    <w:b/>
                    <w:bCs/>
                    <w:lang w:val="en-US"/>
                  </w:rPr>
                </w:pPr>
              </w:p>
            </w:tc>
          </w:tr>
          <w:tr w:rsidR="00696772">
            <w:trPr>
              <w:trHeight w:val="360"/>
              <w:jc w:val="center"/>
            </w:trPr>
            <w:sdt>
              <w:sdtPr>
                <w:rPr>
                  <w:b/>
                  <w:bCs/>
                  <w:sz w:val="28"/>
                </w:rPr>
                <w:alias w:val="Datum"/>
                <w:id w:val="516659546"/>
                <w:dataBinding w:prefixMappings="xmlns:ns0='http://schemas.microsoft.com/office/2006/coverPageProps'" w:xpath="/ns0:CoverPageProperties[1]/ns0:PublishDate[1]" w:storeItemID="{55AF091B-3C7A-41E3-B477-F2FDAA23CFDA}"/>
                <w:date w:fullDate="2015-05-29T00:00:00Z">
                  <w:dateFormat w:val="d-M-yyyy"/>
                  <w:lid w:val="nl-NL"/>
                  <w:storeMappedDataAs w:val="dateTime"/>
                  <w:calendar w:val="gregorian"/>
                </w:date>
              </w:sdtPr>
              <w:sdtContent>
                <w:tc>
                  <w:tcPr>
                    <w:tcW w:w="5000" w:type="pct"/>
                    <w:vAlign w:val="center"/>
                  </w:tcPr>
                  <w:p w:rsidR="00696772" w:rsidRDefault="00BA53D7" w:rsidP="00BA53D7">
                    <w:pPr>
                      <w:pStyle w:val="Geenafstand"/>
                      <w:jc w:val="center"/>
                      <w:rPr>
                        <w:b/>
                        <w:bCs/>
                      </w:rPr>
                    </w:pPr>
                    <w:r w:rsidRPr="009A7DC3">
                      <w:rPr>
                        <w:b/>
                        <w:bCs/>
                        <w:sz w:val="28"/>
                      </w:rPr>
                      <w:t>29-5</w:t>
                    </w:r>
                    <w:r w:rsidR="00696772" w:rsidRPr="009A7DC3">
                      <w:rPr>
                        <w:b/>
                        <w:bCs/>
                        <w:sz w:val="28"/>
                      </w:rPr>
                      <w:t>-2015</w:t>
                    </w:r>
                  </w:p>
                </w:tc>
              </w:sdtContent>
            </w:sdt>
          </w:tr>
        </w:tbl>
        <w:p w:rsidR="00696772" w:rsidRDefault="00696772"/>
        <w:p w:rsidR="00696772" w:rsidRDefault="00696772"/>
        <w:tbl>
          <w:tblPr>
            <w:tblpPr w:leftFromText="187" w:rightFromText="187" w:horzAnchor="margin" w:tblpXSpec="center" w:tblpYSpec="bottom"/>
            <w:tblW w:w="5000" w:type="pct"/>
            <w:tblLook w:val="04A0"/>
          </w:tblPr>
          <w:tblGrid>
            <w:gridCol w:w="9288"/>
          </w:tblGrid>
          <w:tr w:rsidR="00696772">
            <w:sdt>
              <w:sdtPr>
                <w:alias w:val="Samenvatting"/>
                <w:id w:val="8276291"/>
                <w:dataBinding w:prefixMappings="xmlns:ns0='http://schemas.microsoft.com/office/2006/coverPageProps'" w:xpath="/ns0:CoverPageProperties[1]/ns0:Abstract[1]" w:storeItemID="{55AF091B-3C7A-41E3-B477-F2FDAA23CFDA}"/>
                <w:text/>
              </w:sdtPr>
              <w:sdtContent>
                <w:tc>
                  <w:tcPr>
                    <w:tcW w:w="5000" w:type="pct"/>
                  </w:tcPr>
                  <w:p w:rsidR="00696772" w:rsidRDefault="00107C92" w:rsidP="00107C92">
                    <w:pPr>
                      <w:jc w:val="center"/>
                    </w:pPr>
                    <w:r>
                      <w:t>ABSTRACT TO BE DONE</w:t>
                    </w:r>
                  </w:p>
                </w:tc>
              </w:sdtContent>
            </w:sdt>
          </w:tr>
        </w:tbl>
        <w:p w:rsidR="00696772" w:rsidRDefault="00696772"/>
        <w:p w:rsidR="00696772" w:rsidRDefault="00696772">
          <w:pPr>
            <w:rPr>
              <w:rFonts w:asciiTheme="majorHAnsi" w:eastAsiaTheme="majorEastAsia" w:hAnsiTheme="majorHAnsi" w:cstheme="majorBidi"/>
              <w:sz w:val="36"/>
              <w:szCs w:val="36"/>
              <w:lang w:val="en-US"/>
            </w:rPr>
          </w:pPr>
          <w:r w:rsidRPr="00696772">
            <w:rPr>
              <w:rFonts w:asciiTheme="majorHAnsi" w:eastAsiaTheme="majorEastAsia" w:hAnsiTheme="majorHAnsi" w:cstheme="majorBidi"/>
              <w:sz w:val="36"/>
              <w:szCs w:val="36"/>
            </w:rPr>
            <w:br w:type="page"/>
          </w:r>
        </w:p>
      </w:sdtContent>
    </w:sdt>
    <w:p w:rsidR="001A6560" w:rsidRDefault="00E5484A" w:rsidP="00265168">
      <w:pPr>
        <w:jc w:val="both"/>
        <w:rPr>
          <w:sz w:val="36"/>
          <w:lang w:val="en-US"/>
        </w:rPr>
      </w:pPr>
      <w:r w:rsidRPr="00265168">
        <w:rPr>
          <w:sz w:val="36"/>
          <w:lang w:val="en-US"/>
        </w:rPr>
        <w:lastRenderedPageBreak/>
        <w:t xml:space="preserve">Influence of external input and inhibitory </w:t>
      </w:r>
      <w:r w:rsidR="00513F1C">
        <w:rPr>
          <w:sz w:val="36"/>
          <w:lang w:val="en-US"/>
        </w:rPr>
        <w:t>synapses</w:t>
      </w:r>
      <w:r w:rsidRPr="00265168">
        <w:rPr>
          <w:sz w:val="36"/>
          <w:lang w:val="en-US"/>
        </w:rPr>
        <w:t xml:space="preserve"> on the balance of a sparsely connected network of Leaky </w:t>
      </w:r>
      <w:r w:rsidR="00EE7F95">
        <w:rPr>
          <w:sz w:val="36"/>
          <w:lang w:val="en-US"/>
        </w:rPr>
        <w:t>I</w:t>
      </w:r>
      <w:r w:rsidRPr="00265168">
        <w:rPr>
          <w:sz w:val="36"/>
          <w:lang w:val="en-US"/>
        </w:rPr>
        <w:t>ntegrate-and-</w:t>
      </w:r>
      <w:r w:rsidR="00EE7F95">
        <w:rPr>
          <w:sz w:val="36"/>
          <w:lang w:val="en-US"/>
        </w:rPr>
        <w:t>F</w:t>
      </w:r>
      <w:r w:rsidRPr="00265168">
        <w:rPr>
          <w:sz w:val="36"/>
          <w:lang w:val="en-US"/>
        </w:rPr>
        <w:t>ire neurons.</w:t>
      </w:r>
    </w:p>
    <w:p w:rsidR="001D13E9" w:rsidRPr="005330C7" w:rsidRDefault="001D13E9" w:rsidP="00265168">
      <w:pPr>
        <w:jc w:val="both"/>
        <w:rPr>
          <w:i/>
          <w:sz w:val="28"/>
          <w:lang w:val="en-US"/>
        </w:rPr>
      </w:pPr>
      <w:r w:rsidRPr="005330C7">
        <w:rPr>
          <w:i/>
          <w:sz w:val="28"/>
          <w:lang w:val="en-US"/>
        </w:rPr>
        <w:t xml:space="preserve">Jiri Brummer, </w:t>
      </w:r>
      <w:r w:rsidR="0086267D">
        <w:rPr>
          <w:i/>
          <w:sz w:val="28"/>
          <w:lang w:val="en-US"/>
        </w:rPr>
        <w:t>supervised</w:t>
      </w:r>
      <w:r w:rsidR="005330C7" w:rsidRPr="005330C7">
        <w:rPr>
          <w:i/>
          <w:sz w:val="28"/>
          <w:lang w:val="en-US"/>
        </w:rPr>
        <w:t xml:space="preserve"> by Fleur Zeldenrust</w:t>
      </w:r>
    </w:p>
    <w:p w:rsidR="0069658C" w:rsidRDefault="0069658C" w:rsidP="00265168">
      <w:pPr>
        <w:jc w:val="both"/>
        <w:rPr>
          <w:sz w:val="28"/>
          <w:lang w:val="en-US"/>
        </w:rPr>
        <w:sectPr w:rsidR="0069658C" w:rsidSect="00BC5749">
          <w:pgSz w:w="11906" w:h="16838"/>
          <w:pgMar w:top="1417" w:right="1417" w:bottom="1417" w:left="1417" w:header="708" w:footer="708" w:gutter="0"/>
          <w:cols w:space="708"/>
          <w:titlePg/>
          <w:docGrid w:linePitch="360"/>
        </w:sectPr>
      </w:pPr>
    </w:p>
    <w:p w:rsidR="006B7BE5" w:rsidRDefault="001A6560" w:rsidP="00265168">
      <w:pPr>
        <w:jc w:val="both"/>
        <w:rPr>
          <w:sz w:val="28"/>
          <w:lang w:val="en-US"/>
        </w:rPr>
      </w:pPr>
      <w:r w:rsidRPr="001A6560">
        <w:rPr>
          <w:sz w:val="28"/>
          <w:lang w:val="en-US"/>
        </w:rPr>
        <w:lastRenderedPageBreak/>
        <w:t>Introduction</w:t>
      </w:r>
    </w:p>
    <w:p w:rsidR="00E5484A" w:rsidRDefault="008D2917" w:rsidP="00265168">
      <w:pPr>
        <w:jc w:val="both"/>
        <w:rPr>
          <w:lang w:val="en-US"/>
        </w:rPr>
      </w:pPr>
      <w:del w:id="2" w:author="Fleur Zeldenrust" w:date="2015-06-01T14:19:00Z">
        <w:r w:rsidDel="00543A31">
          <w:rPr>
            <w:lang w:val="en-US"/>
          </w:rPr>
          <w:delText xml:space="preserve">Understanding the computations </w:delText>
        </w:r>
        <w:r w:rsidR="00F47B7D" w:rsidDel="00543A31">
          <w:rPr>
            <w:lang w:val="en-US"/>
          </w:rPr>
          <w:delText>underlying</w:delText>
        </w:r>
        <w:r w:rsidDel="00543A31">
          <w:rPr>
            <w:lang w:val="en-US"/>
          </w:rPr>
          <w:delText xml:space="preserve"> the activity we see in the human brain remains a big topic for research. Especially the irregular firing of neurons in the human cortical brain has been a topic for debate</w:delText>
        </w:r>
      </w:del>
      <w:ins w:id="3" w:author="Fleur Zeldenrust" w:date="2015-06-01T14:21:00Z">
        <w:r w:rsidR="00543A31">
          <w:rPr>
            <w:lang w:val="en-US"/>
          </w:rPr>
          <w:t>Cortical cells</w:t>
        </w:r>
        <w:r w:rsidR="00845598" w:rsidRPr="00845598">
          <w:rPr>
            <w:i/>
            <w:lang w:val="en-US"/>
            <w:rPrChange w:id="4" w:author="Fleur Zeldenrust" w:date="2015-06-01T14:21:00Z">
              <w:rPr>
                <w:lang w:val="en-US"/>
              </w:rPr>
            </w:rPrChange>
          </w:rPr>
          <w:t xml:space="preserve"> in vivo</w:t>
        </w:r>
      </w:ins>
      <w:ins w:id="5" w:author="Fleur Zeldenrust" w:date="2015-06-01T14:19:00Z">
        <w:r w:rsidR="00543A31">
          <w:rPr>
            <w:lang w:val="en-US"/>
          </w:rPr>
          <w:t xml:space="preserve"> </w:t>
        </w:r>
      </w:ins>
      <w:del w:id="6" w:author="Fleur Zeldenrust" w:date="2015-06-01T14:19:00Z">
        <w:r w:rsidDel="00543A31">
          <w:rPr>
            <w:lang w:val="en-US"/>
          </w:rPr>
          <w:delText>.</w:delText>
        </w:r>
      </w:del>
      <w:del w:id="7" w:author="Fleur Zeldenrust" w:date="2015-06-01T14:21:00Z">
        <w:r w:rsidDel="00543A31">
          <w:rPr>
            <w:lang w:val="en-US"/>
          </w:rPr>
          <w:delText xml:space="preserve"> </w:delText>
        </w:r>
      </w:del>
      <w:ins w:id="8" w:author="Fleur Zeldenrust" w:date="2015-06-01T14:21:00Z">
        <w:r w:rsidR="00543A31">
          <w:rPr>
            <w:lang w:val="en-US"/>
          </w:rPr>
          <w:t xml:space="preserve">typically show irregular firing in response to sensory stimuli, whereas these same cells show regular firing </w:t>
        </w:r>
      </w:ins>
      <w:ins w:id="9" w:author="Fleur Zeldenrust" w:date="2015-06-01T14:22:00Z">
        <w:r w:rsidR="00543A31">
          <w:rPr>
            <w:lang w:val="en-US"/>
          </w:rPr>
          <w:t>behavior</w:t>
        </w:r>
      </w:ins>
      <w:ins w:id="10" w:author="Fleur Zeldenrust" w:date="2015-06-01T14:21:00Z">
        <w:r w:rsidR="00543A31">
          <w:rPr>
            <w:lang w:val="en-US"/>
          </w:rPr>
          <w:t xml:space="preserve"> </w:t>
        </w:r>
      </w:ins>
      <w:ins w:id="11" w:author="Fleur Zeldenrust" w:date="2015-06-01T14:22:00Z">
        <w:r w:rsidR="00543A31">
          <w:rPr>
            <w:lang w:val="en-US"/>
          </w:rPr>
          <w:t xml:space="preserve">in response to current injections </w:t>
        </w:r>
        <w:r w:rsidR="00845598" w:rsidRPr="00845598">
          <w:rPr>
            <w:i/>
            <w:lang w:val="en-US"/>
            <w:rPrChange w:id="12" w:author="Fleur Zeldenrust" w:date="2015-06-01T14:22:00Z">
              <w:rPr>
                <w:lang w:val="en-US"/>
              </w:rPr>
            </w:rPrChange>
          </w:rPr>
          <w:t>in vitro</w:t>
        </w:r>
        <w:r w:rsidR="00543A31">
          <w:rPr>
            <w:lang w:val="en-US"/>
          </w:rPr>
          <w:t>(</w:t>
        </w:r>
        <w:commentRangeStart w:id="13"/>
        <w:r w:rsidR="00543A31">
          <w:rPr>
            <w:lang w:val="en-US"/>
          </w:rPr>
          <w:t>reference</w:t>
        </w:r>
      </w:ins>
      <w:commentRangeEnd w:id="13"/>
      <w:r w:rsidR="008B3E5A">
        <w:rPr>
          <w:rStyle w:val="Verwijzingopmerking"/>
        </w:rPr>
        <w:commentReference w:id="13"/>
      </w:r>
      <w:ins w:id="14" w:author="Fleur Zeldenrust" w:date="2015-06-01T14:22:00Z">
        <w:r w:rsidR="00543A31">
          <w:rPr>
            <w:lang w:val="en-US"/>
          </w:rPr>
          <w:t xml:space="preserve">). How this irregular firing arises, and what its consequences are, remains an open question. </w:t>
        </w:r>
      </w:ins>
      <w:r w:rsidR="005361AF">
        <w:rPr>
          <w:lang w:val="en-US"/>
        </w:rPr>
        <w:t xml:space="preserve">One </w:t>
      </w:r>
      <w:del w:id="15" w:author="Fleur Zeldenrust" w:date="2015-06-01T14:25:00Z">
        <w:r w:rsidR="005361AF" w:rsidDel="00543A31">
          <w:rPr>
            <w:lang w:val="en-US"/>
          </w:rPr>
          <w:delText xml:space="preserve">explanation </w:delText>
        </w:r>
      </w:del>
      <w:ins w:id="16" w:author="Fleur Zeldenrust" w:date="2015-06-01T14:25:00Z">
        <w:r w:rsidR="00543A31">
          <w:rPr>
            <w:lang w:val="en-US"/>
          </w:rPr>
          <w:t xml:space="preserve">theory </w:t>
        </w:r>
      </w:ins>
      <w:r w:rsidR="005361AF">
        <w:rPr>
          <w:lang w:val="en-US"/>
        </w:rPr>
        <w:t xml:space="preserve">is that the timing of </w:t>
      </w:r>
      <w:ins w:id="17" w:author="Fleur Zeldenrust" w:date="2015-06-01T14:23:00Z">
        <w:r w:rsidR="00543A31">
          <w:rPr>
            <w:lang w:val="en-US"/>
          </w:rPr>
          <w:t xml:space="preserve">post-synaptic currents </w:t>
        </w:r>
      </w:ins>
      <w:ins w:id="18" w:author="Fleur Zeldenrust" w:date="2015-06-01T14:24:00Z">
        <w:r w:rsidR="00543A31">
          <w:rPr>
            <w:lang w:val="en-US"/>
          </w:rPr>
          <w:t xml:space="preserve">from individual cells </w:t>
        </w:r>
      </w:ins>
      <w:del w:id="19" w:author="Fleur Zeldenrust" w:date="2015-06-01T14:23:00Z">
        <w:r w:rsidR="005361AF" w:rsidDel="00543A31">
          <w:rPr>
            <w:lang w:val="en-US"/>
          </w:rPr>
          <w:delText xml:space="preserve">the </w:delText>
        </w:r>
      </w:del>
      <w:del w:id="20" w:author="Fleur Zeldenrust" w:date="2015-06-01T14:24:00Z">
        <w:r w:rsidR="005361AF" w:rsidDel="00543A31">
          <w:rPr>
            <w:lang w:val="en-US"/>
          </w:rPr>
          <w:delText xml:space="preserve">input </w:delText>
        </w:r>
      </w:del>
      <w:ins w:id="21" w:author="Fleur Zeldenrust" w:date="2015-06-01T14:25:00Z">
        <w:r w:rsidR="00543A31">
          <w:rPr>
            <w:lang w:val="en-US"/>
          </w:rPr>
          <w:t>is</w:t>
        </w:r>
      </w:ins>
      <w:del w:id="22" w:author="Fleur Zeldenrust" w:date="2015-06-01T14:24:00Z">
        <w:r w:rsidR="005361AF" w:rsidDel="00543A31">
          <w:rPr>
            <w:lang w:val="en-US"/>
          </w:rPr>
          <w:delText>is</w:delText>
        </w:r>
      </w:del>
      <w:r w:rsidR="005361AF">
        <w:rPr>
          <w:lang w:val="en-US"/>
        </w:rPr>
        <w:t xml:space="preserve"> synchronized</w:t>
      </w:r>
      <w:ins w:id="23" w:author="Fleur Zeldenrust" w:date="2015-06-01T14:24:00Z">
        <w:r w:rsidR="005D56C8">
          <w:rPr>
            <w:lang w:val="en-US"/>
          </w:rPr>
          <w:t xml:space="preserve">. </w:t>
        </w:r>
      </w:ins>
      <w:ins w:id="24" w:author="Fleur Zeldenrust" w:date="2015-06-01T14:26:00Z">
        <w:r w:rsidR="005D56C8">
          <w:rPr>
            <w:lang w:val="en-US"/>
          </w:rPr>
          <w:t>As a result, the sum</w:t>
        </w:r>
      </w:ins>
      <w:ins w:id="25" w:author="Fleur Zeldenrust" w:date="2015-06-01T14:24:00Z">
        <w:r w:rsidR="00543A31">
          <w:rPr>
            <w:lang w:val="en-US"/>
          </w:rPr>
          <w:t xml:space="preserve"> </w:t>
        </w:r>
      </w:ins>
      <w:del w:id="26" w:author="Fleur Zeldenrust" w:date="2015-06-01T14:25:00Z">
        <w:r w:rsidR="005361AF" w:rsidDel="00543A31">
          <w:rPr>
            <w:lang w:val="en-US"/>
          </w:rPr>
          <w:delText xml:space="preserve"> enough to evoke action potentials, as there is</w:delText>
        </w:r>
      </w:del>
      <w:del w:id="27" w:author="Fleur Zeldenrust" w:date="2015-06-01T14:26:00Z">
        <w:r w:rsidR="005361AF" w:rsidDel="005D56C8">
          <w:rPr>
            <w:lang w:val="en-US"/>
          </w:rPr>
          <w:delText xml:space="preserve"> sum</w:delText>
        </w:r>
      </w:del>
      <w:del w:id="28" w:author="Fleur Zeldenrust" w:date="2015-06-01T14:25:00Z">
        <w:r w:rsidR="005361AF" w:rsidDel="00543A31">
          <w:rPr>
            <w:lang w:val="en-US"/>
          </w:rPr>
          <w:delText>mation</w:delText>
        </w:r>
      </w:del>
      <w:del w:id="29" w:author="Fleur Zeldenrust" w:date="2015-06-01T14:26:00Z">
        <w:r w:rsidR="005361AF" w:rsidDel="005D56C8">
          <w:rPr>
            <w:lang w:val="en-US"/>
          </w:rPr>
          <w:delText xml:space="preserve"> </w:delText>
        </w:r>
      </w:del>
      <w:r w:rsidR="005361AF">
        <w:rPr>
          <w:lang w:val="en-US"/>
        </w:rPr>
        <w:t>of</w:t>
      </w:r>
      <w:ins w:id="30" w:author="Fleur Zeldenrust" w:date="2015-06-01T14:25:00Z">
        <w:r w:rsidR="00543A31">
          <w:rPr>
            <w:lang w:val="en-US"/>
          </w:rPr>
          <w:t xml:space="preserve"> these</w:t>
        </w:r>
      </w:ins>
      <w:r w:rsidR="005361AF">
        <w:rPr>
          <w:lang w:val="en-US"/>
        </w:rPr>
        <w:t xml:space="preserve"> input</w:t>
      </w:r>
      <w:ins w:id="31" w:author="Fleur Zeldenrust" w:date="2015-06-01T14:25:00Z">
        <w:r w:rsidR="00543A31">
          <w:rPr>
            <w:lang w:val="en-US"/>
          </w:rPr>
          <w:t>s</w:t>
        </w:r>
      </w:ins>
      <w:r w:rsidR="005361AF">
        <w:rPr>
          <w:lang w:val="en-US"/>
        </w:rPr>
        <w:t xml:space="preserve"> </w:t>
      </w:r>
      <w:ins w:id="32" w:author="Fleur Zeldenrust" w:date="2015-06-01T14:26:00Z">
        <w:r w:rsidR="005D56C8">
          <w:rPr>
            <w:lang w:val="en-US"/>
          </w:rPr>
          <w:t xml:space="preserve">is high enough to reach action potential threshold </w:t>
        </w:r>
        <w:r w:rsidR="00845598" w:rsidRPr="00845598">
          <w:rPr>
            <w:highlight w:val="yellow"/>
            <w:lang w:val="en-US"/>
            <w:rPrChange w:id="33" w:author="Fleur Zeldenrust" w:date="2015-06-01T14:27:00Z">
              <w:rPr>
                <w:lang w:val="en-US"/>
              </w:rPr>
            </w:rPrChange>
          </w:rPr>
          <w:t>…hoe leid dit tot onregelmatig vuren?</w:t>
        </w:r>
        <w:r w:rsidR="005D56C8">
          <w:rPr>
            <w:lang w:val="en-US"/>
          </w:rPr>
          <w:t xml:space="preserve"> </w:t>
        </w:r>
      </w:ins>
      <w:del w:id="34" w:author="Fleur Zeldenrust" w:date="2015-06-01T14:26:00Z">
        <w:r w:rsidR="005361AF" w:rsidDel="005D56C8">
          <w:rPr>
            <w:lang w:val="en-US"/>
          </w:rPr>
          <w:delText xml:space="preserve">signals </w:delText>
        </w:r>
      </w:del>
      <w:r w:rsidR="00845598">
        <w:rPr>
          <w:lang w:val="en-US"/>
        </w:rPr>
        <w:fldChar w:fldCharType="begin" w:fldLock="1"/>
      </w:r>
      <w:r w:rsidR="005361AF">
        <w:rPr>
          <w:lang w:val="en-US"/>
        </w:rPr>
        <w:instrText>ADDIN CSL_CITATION { "citationItems" : [ { "id" : "ITEM-1", "itemData" : { "ISBN" : "0270-6474 (Print)\\r0270-6474 (Linking)", "ISSN" : "0270-6474", "PMID" : "8423479", "abstract" : "How random is the discharge pattern of cortical neurons? We examined recordings from primary visual cortex (V1; Knierim and Van Essen, 1992) and extrastriate cortex (MT; Newsome et al., 1989a) of awake, behaving macaque monkey and compared them to analytical predictions. For nonbursting cells firing at sustained rates up to 300 Hz, we evaluated two indices of firing variability: the ratio of the variance to the mean for the number of action potentials evoked by a constant stimulus, and the rate-normalized coefficient of variation (Cv) of the interspike interval distribution. Firing in virtually all V1 and MT neurons was nearly consistent with a completely random process (e.g., Cv approximately 1). We tried to model this high variability by small, independent, and random EPSPs converging onto a leaky integrate-and-fire neuron (Knight, 1972). Both this and related models predicted very low firing variability (Cv &lt;&lt; 1) for realistic EPSP depolarizations and membrane time constants. We also simulated a biophysically very detailed compartmental model of an anatomically reconstructed and physiologically characterized layer V cat pyramidal cell (Douglas et al., 1991) with passive dendrites and active soma. If independent, excitatory synaptic input fired the model cell at the high rates observed in monkey, the Cv and the variability in the number of spikes were both very low, in agreement with the integrate-and-fire models but in strong disagreement with the majority of our monkey data. The simulated cell only produced highly variable firing when Hodgkin-Huxley-like currents (INa and very strong IDR) were placed on distal dendrites. Now the simulated neuron acted more as a millisecond-resolution detector of dendritic spike coincidences than as a temporal integrator. We argue that neurons that act as temporal integrators over many synaptic inputs must fire very regularly. Only in the presence of either fast and strong dendritic nonlinearities or strong synchronization among individual synaptic events will the degree of predicted variability approach that of real cortical neurons.", "author" : [ { "dropping-particle" : "", "family" : "Softky", "given" : "W R", "non-dropping-particle" : "", "parse-names" : false, "suffix" : "" }, { "dropping-particle" : "", "family" : "Koch", "given" : "C", "non-dropping-particle" : "", "parse-names" : false, "suffix" : "" } ], "container-title" : "The Journal of neuroscience : the official journal of the Society for Neuroscience", "id" : "ITEM-1", "issue" : "1", "issued" : { "date-parts" : [ [ "1993" ] ] }, "page" : "334-350", "title" : "The highly irregular firing of cortical cells is inconsistent with temporal integration of random EPSPs.", "type" : "article-journal", "volume" : "13" }, "uris" : [ "http://www.mendeley.com/documents/?uuid=90ed8a3b-b3fa-45c7-b55d-21e26efe1e80" ] } ], "mendeley" : { "formattedCitation" : "(Softky &amp; Koch, 1993)", "plainTextFormattedCitation" : "(Softky &amp; Koch, 1993)", "previouslyFormattedCitation" : "(Softky &amp; Koch, 1993)" }, "properties" : { "noteIndex" : 0 }, "schema" : "https://github.com/citation-style-language/schema/raw/master/csl-citation.json" }</w:instrText>
      </w:r>
      <w:r w:rsidR="00845598">
        <w:rPr>
          <w:lang w:val="en-US"/>
        </w:rPr>
        <w:fldChar w:fldCharType="separate"/>
      </w:r>
      <w:r w:rsidR="005361AF" w:rsidRPr="005361AF">
        <w:rPr>
          <w:noProof/>
          <w:lang w:val="en-US"/>
        </w:rPr>
        <w:t>(Softky &amp; Koch, 1993)</w:t>
      </w:r>
      <w:r w:rsidR="00845598">
        <w:rPr>
          <w:lang w:val="en-US"/>
        </w:rPr>
        <w:fldChar w:fldCharType="end"/>
      </w:r>
      <w:r w:rsidR="005361AF">
        <w:rPr>
          <w:lang w:val="en-US"/>
        </w:rPr>
        <w:t xml:space="preserve">. A contradictory explanation </w:t>
      </w:r>
      <w:del w:id="35" w:author="Fleur Zeldenrust" w:date="2015-06-01T14:27:00Z">
        <w:r w:rsidR="005361AF" w:rsidDel="005D56C8">
          <w:rPr>
            <w:lang w:val="en-US"/>
          </w:rPr>
          <w:delText xml:space="preserve">says </w:delText>
        </w:r>
      </w:del>
      <w:ins w:id="36" w:author="Fleur Zeldenrust" w:date="2015-06-01T14:27:00Z">
        <w:r w:rsidR="005D56C8">
          <w:rPr>
            <w:lang w:val="en-US"/>
          </w:rPr>
          <w:t xml:space="preserve">states </w:t>
        </w:r>
      </w:ins>
      <w:r w:rsidR="005361AF">
        <w:rPr>
          <w:lang w:val="en-US"/>
        </w:rPr>
        <w:t xml:space="preserve">that </w:t>
      </w:r>
      <w:r>
        <w:rPr>
          <w:lang w:val="en-US"/>
        </w:rPr>
        <w:t xml:space="preserve">synchronization is not necessary as long as there is a strong balance between excitation and inhibition. </w:t>
      </w:r>
      <w:r w:rsidR="005361AF">
        <w:rPr>
          <w:lang w:val="en-US"/>
        </w:rPr>
        <w:t>The average</w:t>
      </w:r>
      <w:ins w:id="37" w:author="Fleur Zeldenrust" w:date="2015-06-01T14:28:00Z">
        <w:r w:rsidR="00AA1CE8">
          <w:rPr>
            <w:lang w:val="en-US"/>
          </w:rPr>
          <w:t xml:space="preserve"> of the</w:t>
        </w:r>
      </w:ins>
      <w:r w:rsidR="005361AF">
        <w:rPr>
          <w:lang w:val="en-US"/>
        </w:rPr>
        <w:t xml:space="preserve"> input is </w:t>
      </w:r>
      <w:r w:rsidR="005361AF" w:rsidRPr="005361AF">
        <w:rPr>
          <w:lang w:val="en-US"/>
        </w:rPr>
        <w:t>subthreshold</w:t>
      </w:r>
      <w:ins w:id="38" w:author="Fleur Zeldenrust" w:date="2015-06-01T14:28:00Z">
        <w:r w:rsidR="00AA1CE8">
          <w:rPr>
            <w:lang w:val="en-US"/>
          </w:rPr>
          <w:t>.</w:t>
        </w:r>
      </w:ins>
      <w:r w:rsidR="005361AF" w:rsidRPr="005361AF">
        <w:rPr>
          <w:lang w:val="en-US"/>
        </w:rPr>
        <w:t xml:space="preserve"> </w:t>
      </w:r>
      <w:del w:id="39" w:author="Fleur Zeldenrust" w:date="2015-06-01T14:28:00Z">
        <w:r w:rsidR="005361AF" w:rsidRPr="005361AF" w:rsidDel="00AA1CE8">
          <w:rPr>
            <w:lang w:val="en-US"/>
          </w:rPr>
          <w:delText xml:space="preserve">and </w:delText>
        </w:r>
      </w:del>
      <w:ins w:id="40" w:author="Fleur Zeldenrust" w:date="2015-06-01T14:28:00Z">
        <w:r w:rsidR="00AA1CE8">
          <w:rPr>
            <w:lang w:val="en-US"/>
          </w:rPr>
          <w:t>Be</w:t>
        </w:r>
      </w:ins>
      <w:del w:id="41" w:author="Fleur Zeldenrust" w:date="2015-06-01T14:28:00Z">
        <w:r w:rsidR="005361AF" w:rsidRPr="005361AF" w:rsidDel="00AA1CE8">
          <w:rPr>
            <w:lang w:val="en-US"/>
          </w:rPr>
          <w:delText>b</w:delText>
        </w:r>
        <w:r w:rsidDel="00AA1CE8">
          <w:rPr>
            <w:lang w:val="en-US"/>
          </w:rPr>
          <w:delText>e</w:delText>
        </w:r>
      </w:del>
      <w:r>
        <w:rPr>
          <w:lang w:val="en-US"/>
        </w:rPr>
        <w:t>cause of the stochastic</w:t>
      </w:r>
      <w:ins w:id="42" w:author="Fleur Zeldenrust" w:date="2015-06-01T14:27:00Z">
        <w:r w:rsidR="00AA1CE8">
          <w:rPr>
            <w:lang w:val="en-US"/>
          </w:rPr>
          <w:t>ity</w:t>
        </w:r>
      </w:ins>
      <w:r>
        <w:rPr>
          <w:lang w:val="en-US"/>
        </w:rPr>
        <w:t xml:space="preserve"> </w:t>
      </w:r>
      <w:ins w:id="43" w:author="Fleur Zeldenrust" w:date="2015-06-01T14:27:00Z">
        <w:r w:rsidR="00AA1CE8">
          <w:rPr>
            <w:lang w:val="en-US"/>
          </w:rPr>
          <w:t xml:space="preserve">of the </w:t>
        </w:r>
      </w:ins>
      <w:r>
        <w:rPr>
          <w:lang w:val="en-US"/>
        </w:rPr>
        <w:t>input</w:t>
      </w:r>
      <w:ins w:id="44" w:author="Fleur Zeldenrust" w:date="2015-06-01T14:27:00Z">
        <w:r w:rsidR="00AA1CE8">
          <w:rPr>
            <w:lang w:val="en-US"/>
          </w:rPr>
          <w:t>,</w:t>
        </w:r>
      </w:ins>
      <w:r>
        <w:rPr>
          <w:lang w:val="en-US"/>
        </w:rPr>
        <w:t xml:space="preserve"> neurons </w:t>
      </w:r>
      <w:del w:id="45" w:author="Fleur Zeldenrust" w:date="2015-06-01T14:27:00Z">
        <w:r w:rsidDel="00AA1CE8">
          <w:rPr>
            <w:lang w:val="en-US"/>
          </w:rPr>
          <w:delText xml:space="preserve">react </w:delText>
        </w:r>
      </w:del>
      <w:ins w:id="46" w:author="Fleur Zeldenrust" w:date="2015-06-01T14:27:00Z">
        <w:r w:rsidR="00AA1CE8">
          <w:rPr>
            <w:lang w:val="en-US"/>
          </w:rPr>
          <w:t xml:space="preserve">respond </w:t>
        </w:r>
      </w:ins>
      <w:del w:id="47" w:author="Fleur Zeldenrust" w:date="2015-06-01T14:27:00Z">
        <w:r w:rsidDel="00AA1CE8">
          <w:rPr>
            <w:lang w:val="en-US"/>
          </w:rPr>
          <w:delText xml:space="preserve">on </w:delText>
        </w:r>
      </w:del>
      <w:ins w:id="48" w:author="Fleur Zeldenrust" w:date="2015-06-01T14:27:00Z">
        <w:r w:rsidR="00AA1CE8">
          <w:rPr>
            <w:lang w:val="en-US"/>
          </w:rPr>
          <w:t xml:space="preserve">to </w:t>
        </w:r>
      </w:ins>
      <w:r>
        <w:rPr>
          <w:lang w:val="en-US"/>
        </w:rPr>
        <w:t xml:space="preserve">minor deviations </w:t>
      </w:r>
      <w:del w:id="49" w:author="Fleur Zeldenrust" w:date="2015-06-01T14:27:00Z">
        <w:r w:rsidDel="00AA1CE8">
          <w:rPr>
            <w:lang w:val="en-US"/>
          </w:rPr>
          <w:delText xml:space="preserve">of </w:delText>
        </w:r>
      </w:del>
      <w:ins w:id="50" w:author="Fleur Zeldenrust" w:date="2015-06-01T14:27:00Z">
        <w:r w:rsidR="00AA1CE8">
          <w:rPr>
            <w:lang w:val="en-US"/>
          </w:rPr>
          <w:t xml:space="preserve">from </w:t>
        </w:r>
      </w:ins>
      <w:r>
        <w:rPr>
          <w:lang w:val="en-US"/>
        </w:rPr>
        <w:t>the average, which lead</w:t>
      </w:r>
      <w:ins w:id="51" w:author="Fleur Zeldenrust" w:date="2015-06-01T14:28:00Z">
        <w:r w:rsidR="00AA1CE8">
          <w:rPr>
            <w:lang w:val="en-US"/>
          </w:rPr>
          <w:t>s</w:t>
        </w:r>
      </w:ins>
      <w:r>
        <w:rPr>
          <w:lang w:val="en-US"/>
        </w:rPr>
        <w:t xml:space="preserve"> to irregular firing </w:t>
      </w:r>
      <w:r w:rsidR="00845598">
        <w:rPr>
          <w:lang w:val="en-US"/>
        </w:rPr>
        <w:fldChar w:fldCharType="begin" w:fldLock="1"/>
      </w:r>
      <w:r w:rsidR="00F47B7D">
        <w:rPr>
          <w:lang w:val="en-US"/>
        </w:rPr>
        <w:instrText>ADDIN CSL_CITATION { "citationItems" : [ { "id" : "ITEM-1", "itemData" : { "ISBN" : "0270-6474 (Print) 0270-6474 (Linking)", "ISSN" : "0270-6474", "PMID" : "9570816", "abstract" : "Cortical neurons exhibit tremendous variability in the number and temporal distribution of spikes in their discharge patterns. Furthermore, this variability appears to be conserved over large regions of the cerebral cortex, suggesting that it is neither reduced nor expanded from stage to stage within a processing pathway. To investigate the principles underlying such statistical homogeneity, we have analyzed a model of synaptic integration incorporating a highly simplified integrate and fire mechanism with decay. We analyzed a \"high-input regime\" in which neurons receive hundreds of excitatory synaptic inputs during each interspike interval. To produce a graded response in this regime, the neuron must balance excitation with inhibition. We find that a simple integrate and fire mechanism with balanced excitation and inhibition produces a highly variable interspike interval, consistent with experimental data. Detailed information about the temporal pattern of synaptic inputs cannot be recovered from the pattern of output spikes, and we infer that cortical neurons are unlikely to transmit information in the temporal pattern of spike discharge. Rather, we suggest that quantities are represented as rate codes in ensembles of 50-100 neurons. These column-like ensembles tolerate large fractions of common synaptic input and yet covary only weakly in their spike discharge. We find that an ensemble of 100 neurons provides a reliable estimate of rate in just one interspike interval (10-50 msec). Finally, we derived an expression for the variance of the neural spike count that leads to a stable propagation of signal and noise in networks of neurons-that is, conditions that do not impose an accumulation or diminution of noise. The solution implies that single neurons perform simple algebra resembling averaging, and that more sophisticated computations arise by virtue of the anatomical convergence of novel combinations of inputs to the cortical column from external sources.", "author" : [ { "dropping-particle" : "", "family" : "Shadlen", "given" : "M N", "non-dropping-particle" : "", "parse-names" : false, "suffix" : "" }, { "dropping-particle" : "", "family" : "Newsome", "given" : "W T", "non-dropping-particle" : "", "parse-names" : false, "suffix" : "" } ], "container-title" : "The Journal of neuroscience : the official journal of the Society for Neuroscience", "id" : "ITEM-1", "issue" : "10", "issued" : { "date-parts" : [ [ "1998" ] ] }, "page" : "3870-3896", "title" : "The variable discharge of cortical neurons: implications for connectivity, computation, and information coding.", "type" : "article-journal", "volume" : "18" }, "uris" : [ "http://www.mendeley.com/documents/?uuid=7d659047-040b-49cb-a4f1-251d6053beab" ] } ], "mendeley" : { "formattedCitation" : "(Shadlen &amp; Newsome, 1998)", "plainTextFormattedCitation" : "(Shadlen &amp; Newsome, 1998)", "previouslyFormattedCitation" : "(Shadlen &amp; Newsome, 1998)" }, "properties" : { "noteIndex" : 0 }, "schema" : "https://github.com/citation-style-language/schema/raw/master/csl-citation.json" }</w:instrText>
      </w:r>
      <w:r w:rsidR="00845598">
        <w:rPr>
          <w:lang w:val="en-US"/>
        </w:rPr>
        <w:fldChar w:fldCharType="separate"/>
      </w:r>
      <w:r w:rsidRPr="008D2917">
        <w:rPr>
          <w:noProof/>
          <w:lang w:val="en-US"/>
        </w:rPr>
        <w:t>(Shadlen &amp; Newsome, 1998)</w:t>
      </w:r>
      <w:r w:rsidR="00845598">
        <w:rPr>
          <w:lang w:val="en-US"/>
        </w:rPr>
        <w:fldChar w:fldCharType="end"/>
      </w:r>
      <w:r>
        <w:rPr>
          <w:lang w:val="en-US"/>
        </w:rPr>
        <w:t>.</w:t>
      </w:r>
      <w:r w:rsidR="00265168">
        <w:rPr>
          <w:lang w:val="en-US"/>
        </w:rPr>
        <w:t xml:space="preserve"> </w:t>
      </w:r>
    </w:p>
    <w:p w:rsidR="00265168" w:rsidRDefault="00265168" w:rsidP="00265168">
      <w:pPr>
        <w:jc w:val="both"/>
        <w:rPr>
          <w:lang w:val="en-US"/>
        </w:rPr>
      </w:pPr>
      <w:commentRangeStart w:id="52"/>
      <w:r>
        <w:rPr>
          <w:lang w:val="en-US"/>
        </w:rPr>
        <w:t xml:space="preserve">In order to </w:t>
      </w:r>
      <w:commentRangeStart w:id="53"/>
      <w:r>
        <w:rPr>
          <w:lang w:val="en-US"/>
        </w:rPr>
        <w:t xml:space="preserve">examine </w:t>
      </w:r>
      <w:commentRangeEnd w:id="53"/>
      <w:r w:rsidR="006D7BE8">
        <w:rPr>
          <w:rStyle w:val="Verwijzingopmerking"/>
        </w:rPr>
        <w:commentReference w:id="53"/>
      </w:r>
      <w:commentRangeStart w:id="54"/>
      <w:r>
        <w:rPr>
          <w:lang w:val="en-US"/>
        </w:rPr>
        <w:t>the</w:t>
      </w:r>
      <w:ins w:id="55" w:author="Fleur Zeldenrust" w:date="2015-06-01T14:30:00Z">
        <w:r w:rsidR="006D7BE8">
          <w:rPr>
            <w:lang w:val="en-US"/>
          </w:rPr>
          <w:t>se</w:t>
        </w:r>
      </w:ins>
      <w:r>
        <w:rPr>
          <w:lang w:val="en-US"/>
        </w:rPr>
        <w:t xml:space="preserve"> hypotheses </w:t>
      </w:r>
      <w:commentRangeEnd w:id="54"/>
      <w:r w:rsidR="00B275FE">
        <w:rPr>
          <w:rStyle w:val="Verwijzingopmerking"/>
        </w:rPr>
        <w:commentReference w:id="54"/>
      </w:r>
      <w:del w:id="56" w:author="Fleur Zeldenrust" w:date="2015-06-01T14:30:00Z">
        <w:r w:rsidDel="006D7BE8">
          <w:rPr>
            <w:lang w:val="en-US"/>
          </w:rPr>
          <w:delText>it is very useful to</w:delText>
        </w:r>
      </w:del>
      <w:ins w:id="57" w:author="Fleur Zeldenrust" w:date="2015-06-01T14:30:00Z">
        <w:r w:rsidR="006D7BE8">
          <w:rPr>
            <w:lang w:val="en-US"/>
          </w:rPr>
          <w:t>, researchers have</w:t>
        </w:r>
      </w:ins>
      <w:r>
        <w:rPr>
          <w:lang w:val="en-US"/>
        </w:rPr>
        <w:t xml:space="preserve"> perform</w:t>
      </w:r>
      <w:ins w:id="58" w:author="Fleur Zeldenrust" w:date="2015-06-01T14:30:00Z">
        <w:r w:rsidR="006D7BE8">
          <w:rPr>
            <w:lang w:val="en-US"/>
          </w:rPr>
          <w:t>ed</w:t>
        </w:r>
      </w:ins>
      <w:r>
        <w:rPr>
          <w:lang w:val="en-US"/>
        </w:rPr>
        <w:t xml:space="preserve"> simulations on computational models of the human cortex. In computational neuroscience there are numerous neuron and network models, all of them having advantages and disadvantages. </w:t>
      </w:r>
      <w:r w:rsidR="0069658C">
        <w:rPr>
          <w:lang w:val="en-US"/>
        </w:rPr>
        <w:t xml:space="preserve">Mostly the consideration is </w:t>
      </w:r>
      <w:r w:rsidR="0069658C">
        <w:rPr>
          <w:lang w:val="en-US"/>
        </w:rPr>
        <w:lastRenderedPageBreak/>
        <w:t>based o</w:t>
      </w:r>
      <w:r w:rsidR="005D51B9">
        <w:rPr>
          <w:lang w:val="en-US"/>
        </w:rPr>
        <w:t>n the computational performance versus</w:t>
      </w:r>
      <w:r w:rsidR="0069658C">
        <w:rPr>
          <w:lang w:val="en-US"/>
        </w:rPr>
        <w:t xml:space="preserve"> biological plausibility</w:t>
      </w:r>
      <w:r w:rsidR="00F47B7D">
        <w:rPr>
          <w:lang w:val="en-US"/>
        </w:rPr>
        <w:t xml:space="preserve"> </w:t>
      </w:r>
      <w:r w:rsidR="00845598">
        <w:rPr>
          <w:lang w:val="en-US"/>
        </w:rPr>
        <w:fldChar w:fldCharType="begin" w:fldLock="1"/>
      </w:r>
      <w:r w:rsidR="00F47B7D">
        <w:rPr>
          <w:lang w:val="en-US"/>
        </w:rPr>
        <w:instrText>ADDIN CSL_CITATION { "citationItems" : [ { "id" : "ITEM-1", "itemData" : { "DOI" : "10.1109/TNN.2004.832719", "ISBN" : "1045-9227 (Print)\\r1045-9227 (Linking)", "ISSN" : "10459227", "PMID" : "15484883", "abstract" : "We discuss the biological plausibility and computational efficiency of some of the most useful models of spiking and bursting neurons. We compare their applicability to large-scale simulations of cortical neural networks.", "author" : [ { "dropping-particle" : "", "family" : "Izhikevich", "given" : "Eugene M.", "non-dropping-particle" : "", "parse-names" : false, "suffix" : "" } ], "container-title" : "IEEE Transactions on Neural Networks", "id" : "ITEM-1", "issue" : "5", "issued" : { "date-parts" : [ [ "2004" ] ] }, "page" : "1063-1070", "title" : "Which model to use for cortical spiking neurons?", "type" : "article-journal", "volume" : "15" }, "uris" : [ "http://www.mendeley.com/documents/?uuid=0dff2c87-1266-4b3f-a127-53da8cbf8d32" ] } ], "mendeley" : { "formattedCitation" : "(Izhikevich, 2004)", "plainTextFormattedCitation" : "(Izhikevich, 2004)" }, "properties" : { "noteIndex" : 0 }, "schema" : "https://github.com/citation-style-language/schema/raw/master/csl-citation.json" }</w:instrText>
      </w:r>
      <w:r w:rsidR="00845598">
        <w:rPr>
          <w:lang w:val="en-US"/>
        </w:rPr>
        <w:fldChar w:fldCharType="separate"/>
      </w:r>
      <w:r w:rsidR="00F47B7D" w:rsidRPr="00F47B7D">
        <w:rPr>
          <w:noProof/>
          <w:lang w:val="en-US"/>
        </w:rPr>
        <w:t>(Izhikevich, 2004)</w:t>
      </w:r>
      <w:r w:rsidR="00845598">
        <w:rPr>
          <w:lang w:val="en-US"/>
        </w:rPr>
        <w:fldChar w:fldCharType="end"/>
      </w:r>
      <w:r w:rsidR="0069658C">
        <w:rPr>
          <w:lang w:val="en-US"/>
        </w:rPr>
        <w:t xml:space="preserve">. </w:t>
      </w:r>
      <w:r w:rsidR="003F490D">
        <w:rPr>
          <w:lang w:val="en-US"/>
        </w:rPr>
        <w:t>Usually, one</w:t>
      </w:r>
      <w:r w:rsidR="0069658C">
        <w:rPr>
          <w:lang w:val="en-US"/>
        </w:rPr>
        <w:t xml:space="preserve"> choose</w:t>
      </w:r>
      <w:r w:rsidR="003F490D">
        <w:rPr>
          <w:lang w:val="en-US"/>
        </w:rPr>
        <w:t>s</w:t>
      </w:r>
      <w:r w:rsidR="0069658C">
        <w:rPr>
          <w:lang w:val="en-US"/>
        </w:rPr>
        <w:t xml:space="preserve"> the simplest model which </w:t>
      </w:r>
      <w:r w:rsidR="003F490D">
        <w:rPr>
          <w:lang w:val="en-US"/>
        </w:rPr>
        <w:t xml:space="preserve">still </w:t>
      </w:r>
      <w:r w:rsidR="0069658C">
        <w:rPr>
          <w:lang w:val="en-US"/>
        </w:rPr>
        <w:t xml:space="preserve">contains the minimal features </w:t>
      </w:r>
      <w:r w:rsidR="003F490D">
        <w:rPr>
          <w:lang w:val="en-US"/>
        </w:rPr>
        <w:t>to be able</w:t>
      </w:r>
      <w:r w:rsidR="0069658C">
        <w:rPr>
          <w:lang w:val="en-US"/>
        </w:rPr>
        <w:t xml:space="preserve"> to answer the research question. </w:t>
      </w:r>
    </w:p>
    <w:p w:rsidR="0069658C" w:rsidRDefault="0069658C" w:rsidP="00265168">
      <w:pPr>
        <w:jc w:val="both"/>
        <w:rPr>
          <w:lang w:val="en-US"/>
        </w:rPr>
      </w:pPr>
      <w:r>
        <w:rPr>
          <w:lang w:val="en-US"/>
        </w:rPr>
        <w:t xml:space="preserve">When examining the network dynamics of the cortex, simple neuron models are preferred, as the focus is more on the behavior of the network than on </w:t>
      </w:r>
      <w:r w:rsidR="003F490D">
        <w:rPr>
          <w:lang w:val="en-US"/>
        </w:rPr>
        <w:t xml:space="preserve">that of </w:t>
      </w:r>
      <w:r>
        <w:rPr>
          <w:lang w:val="en-US"/>
        </w:rPr>
        <w:t xml:space="preserve">the single neurons. </w:t>
      </w:r>
      <w:r w:rsidR="00A270AA">
        <w:rPr>
          <w:lang w:val="en-US"/>
        </w:rPr>
        <w:t>Moreover</w:t>
      </w:r>
      <w:ins w:id="59" w:author="Fleur Zeldenrust" w:date="2015-06-01T14:38:00Z">
        <w:r w:rsidR="005831DE">
          <w:rPr>
            <w:lang w:val="en-US"/>
          </w:rPr>
          <w:t xml:space="preserve">, </w:t>
        </w:r>
      </w:ins>
      <w:ins w:id="60" w:author="Fleur Zeldenrust" w:date="2015-06-01T14:40:00Z">
        <w:r w:rsidR="005831DE">
          <w:rPr>
            <w:lang w:val="en-US"/>
          </w:rPr>
          <w:t xml:space="preserve">there is always a tradeoff between the complexity of the neuron model versus the size of the network: </w:t>
        </w:r>
      </w:ins>
      <w:del w:id="61" w:author="Fleur Zeldenrust" w:date="2015-06-01T14:38:00Z">
        <w:r w:rsidR="00A270AA" w:rsidDel="005831DE">
          <w:rPr>
            <w:lang w:val="en-US"/>
          </w:rPr>
          <w:delText xml:space="preserve"> with </w:delText>
        </w:r>
      </w:del>
      <w:r w:rsidR="00A270AA">
        <w:rPr>
          <w:lang w:val="en-US"/>
        </w:rPr>
        <w:t>simple neuron models</w:t>
      </w:r>
      <w:ins w:id="62" w:author="Fleur Zeldenrust" w:date="2015-06-01T14:39:00Z">
        <w:r w:rsidR="005831DE">
          <w:rPr>
            <w:lang w:val="en-US"/>
          </w:rPr>
          <w:t xml:space="preserve"> </w:t>
        </w:r>
      </w:ins>
      <w:del w:id="63" w:author="Fleur Zeldenrust" w:date="2015-06-01T14:39:00Z">
        <w:r w:rsidR="00A270AA" w:rsidDel="005831DE">
          <w:rPr>
            <w:lang w:val="en-US"/>
          </w:rPr>
          <w:delText xml:space="preserve"> there remains</w:delText>
        </w:r>
      </w:del>
      <w:r w:rsidR="00A270AA">
        <w:rPr>
          <w:lang w:val="en-US"/>
        </w:rPr>
        <w:t xml:space="preserve"> </w:t>
      </w:r>
      <w:ins w:id="64" w:author="Fleur Zeldenrust" w:date="2015-06-01T14:40:00Z">
        <w:r w:rsidR="005831DE">
          <w:rPr>
            <w:lang w:val="en-US"/>
          </w:rPr>
          <w:t xml:space="preserve">require less </w:t>
        </w:r>
      </w:ins>
      <w:r w:rsidR="00A270AA">
        <w:rPr>
          <w:lang w:val="en-US"/>
        </w:rPr>
        <w:t>computational power</w:t>
      </w:r>
      <w:ins w:id="65" w:author="Fleur Zeldenrust" w:date="2015-06-01T14:40:00Z">
        <w:r w:rsidR="005831DE">
          <w:rPr>
            <w:lang w:val="en-US"/>
          </w:rPr>
          <w:t xml:space="preserve"> and are therefore more suitable</w:t>
        </w:r>
      </w:ins>
      <w:del w:id="66" w:author="Fleur Zeldenrust" w:date="2015-06-01T14:40:00Z">
        <w:r w:rsidR="00A270AA" w:rsidDel="005831DE">
          <w:rPr>
            <w:lang w:val="en-US"/>
          </w:rPr>
          <w:delText xml:space="preserve"> left</w:delText>
        </w:r>
      </w:del>
      <w:r w:rsidR="00A270AA">
        <w:rPr>
          <w:lang w:val="en-US"/>
        </w:rPr>
        <w:t xml:space="preserve"> for large network simulations. For</w:t>
      </w:r>
      <w:r>
        <w:rPr>
          <w:lang w:val="en-US"/>
        </w:rPr>
        <w:t xml:space="preserve"> the </w:t>
      </w:r>
      <w:del w:id="67" w:author="Fleur Zeldenrust" w:date="2015-06-01T14:41:00Z">
        <w:r w:rsidDel="005831DE">
          <w:rPr>
            <w:lang w:val="en-US"/>
          </w:rPr>
          <w:delText xml:space="preserve">examination </w:delText>
        </w:r>
      </w:del>
      <w:ins w:id="68" w:author="Fleur Zeldenrust" w:date="2015-06-01T14:41:00Z">
        <w:r w:rsidR="005831DE">
          <w:rPr>
            <w:lang w:val="en-US"/>
          </w:rPr>
          <w:t xml:space="preserve">simulation </w:t>
        </w:r>
      </w:ins>
      <w:r>
        <w:rPr>
          <w:lang w:val="en-US"/>
        </w:rPr>
        <w:t>of cortical networks</w:t>
      </w:r>
      <w:ins w:id="69" w:author="Fleur Zeldenrust" w:date="2015-06-01T14:41:00Z">
        <w:r w:rsidR="005831DE">
          <w:rPr>
            <w:lang w:val="en-US"/>
          </w:rPr>
          <w:t>,</w:t>
        </w:r>
      </w:ins>
      <w:del w:id="70" w:author="Fleur Zeldenrust" w:date="2015-06-01T14:41:00Z">
        <w:r w:rsidDel="005831DE">
          <w:rPr>
            <w:lang w:val="en-US"/>
          </w:rPr>
          <w:delText xml:space="preserve"> the</w:delText>
        </w:r>
      </w:del>
      <w:r>
        <w:rPr>
          <w:lang w:val="en-US"/>
        </w:rPr>
        <w:t xml:space="preserve"> connections </w:t>
      </w:r>
      <w:r w:rsidR="003F490D">
        <w:rPr>
          <w:lang w:val="en-US"/>
        </w:rPr>
        <w:t>should be</w:t>
      </w:r>
      <w:r>
        <w:rPr>
          <w:lang w:val="en-US"/>
        </w:rPr>
        <w:t xml:space="preserve"> </w:t>
      </w:r>
      <w:ins w:id="71" w:author="Fleur Zeldenrust" w:date="2015-06-01T14:41:00Z">
        <w:r w:rsidR="005831DE">
          <w:rPr>
            <w:lang w:val="en-US"/>
          </w:rPr>
          <w:t xml:space="preserve">sparse and </w:t>
        </w:r>
      </w:ins>
      <w:r>
        <w:rPr>
          <w:lang w:val="en-US"/>
        </w:rPr>
        <w:t>re</w:t>
      </w:r>
      <w:r w:rsidR="003F490D">
        <w:rPr>
          <w:lang w:val="en-US"/>
        </w:rPr>
        <w:t>current</w:t>
      </w:r>
      <w:ins w:id="72" w:author="Fleur Zeldenrust" w:date="2015-06-01T14:42:00Z">
        <w:r w:rsidR="005831DE">
          <w:rPr>
            <w:lang w:val="en-US"/>
          </w:rPr>
          <w:t>, like</w:t>
        </w:r>
      </w:ins>
      <w:r w:rsidR="003F490D">
        <w:rPr>
          <w:lang w:val="en-US"/>
        </w:rPr>
        <w:t xml:space="preserve"> </w:t>
      </w:r>
      <w:ins w:id="73" w:author="Fleur Zeldenrust" w:date="2015-06-01T14:42:00Z">
        <w:r w:rsidR="005831DE">
          <w:rPr>
            <w:lang w:val="en-US"/>
          </w:rPr>
          <w:t>those found in</w:t>
        </w:r>
      </w:ins>
      <w:del w:id="74" w:author="Fleur Zeldenrust" w:date="2015-06-01T14:42:00Z">
        <w:r w:rsidR="003F490D" w:rsidDel="005831DE">
          <w:rPr>
            <w:lang w:val="en-US"/>
          </w:rPr>
          <w:delText>as in</w:delText>
        </w:r>
      </w:del>
      <w:r w:rsidR="003F490D">
        <w:rPr>
          <w:lang w:val="en-US"/>
        </w:rPr>
        <w:t xml:space="preserve"> the </w:t>
      </w:r>
      <w:del w:id="75" w:author="Fleur Zeldenrust" w:date="2015-06-01T14:41:00Z">
        <w:r w:rsidR="003F490D" w:rsidDel="005831DE">
          <w:rPr>
            <w:lang w:val="en-US"/>
          </w:rPr>
          <w:delText xml:space="preserve">human </w:delText>
        </w:r>
      </w:del>
      <w:ins w:id="76" w:author="Fleur Zeldenrust" w:date="2015-06-01T14:41:00Z">
        <w:r w:rsidR="005831DE">
          <w:rPr>
            <w:lang w:val="en-US"/>
          </w:rPr>
          <w:t xml:space="preserve">mammalian </w:t>
        </w:r>
      </w:ins>
      <w:r w:rsidR="003F490D">
        <w:rPr>
          <w:lang w:val="en-US"/>
        </w:rPr>
        <w:t xml:space="preserve">brain. </w:t>
      </w:r>
      <w:del w:id="77" w:author="Fleur Zeldenrust" w:date="2015-06-01T14:42:00Z">
        <w:r w:rsidR="003F490D" w:rsidDel="005831DE">
          <w:rPr>
            <w:lang w:val="en-US"/>
          </w:rPr>
          <w:delText>Thus a</w:delText>
        </w:r>
      </w:del>
      <w:ins w:id="78" w:author="Fleur Zeldenrust" w:date="2015-06-01T14:42:00Z">
        <w:r w:rsidR="005831DE">
          <w:rPr>
            <w:lang w:val="en-US"/>
          </w:rPr>
          <w:t>A</w:t>
        </w:r>
      </w:ins>
      <w:r>
        <w:rPr>
          <w:lang w:val="en-US"/>
        </w:rPr>
        <w:t xml:space="preserve"> commonly used </w:t>
      </w:r>
      <w:del w:id="79" w:author="Fleur Zeldenrust" w:date="2015-06-01T14:42:00Z">
        <w:r w:rsidDel="005831DE">
          <w:rPr>
            <w:lang w:val="en-US"/>
          </w:rPr>
          <w:delText xml:space="preserve">network </w:delText>
        </w:r>
      </w:del>
      <w:ins w:id="80" w:author="Fleur Zeldenrust" w:date="2015-06-01T14:42:00Z">
        <w:r w:rsidR="005831DE">
          <w:rPr>
            <w:lang w:val="en-US"/>
          </w:rPr>
          <w:t xml:space="preserve">model </w:t>
        </w:r>
      </w:ins>
      <w:r>
        <w:rPr>
          <w:lang w:val="en-US"/>
        </w:rPr>
        <w:t xml:space="preserve">is the sparsely connected </w:t>
      </w:r>
      <w:ins w:id="81" w:author="Fleur Zeldenrust" w:date="2015-06-01T14:42:00Z">
        <w:r w:rsidR="005831DE">
          <w:rPr>
            <w:lang w:val="en-US"/>
          </w:rPr>
          <w:t>b</w:t>
        </w:r>
      </w:ins>
      <w:del w:id="82" w:author="Fleur Zeldenrust" w:date="2015-06-01T14:42:00Z">
        <w:r w:rsidDel="005831DE">
          <w:rPr>
            <w:lang w:val="en-US"/>
          </w:rPr>
          <w:delText>B</w:delText>
        </w:r>
      </w:del>
      <w:r>
        <w:rPr>
          <w:lang w:val="en-US"/>
        </w:rPr>
        <w:t xml:space="preserve">alanced random network </w:t>
      </w:r>
      <w:r w:rsidR="00845598">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"id" : "ITEM-2", "itemData" : { "DOI" : "10.1371/journal.pcbi.1002494", "ISBN" : "1553-7358 (Electronic)\\r1553-734X (Linking)", "ISSN" : "1553734X", "PMID" : "22570604", "abstract" : "Neurons adjust their intrinsic excitability when experiencing a persistent change in synaptic drive. This process can prevent neural activity from moving into either a quiescent state or a saturated state in the face of ongoing plasticity, and is thought to promote stability of the network in which neurons reside. However, most neurons are embedded in recurrent networks, which require a delicate balance between excitation and inhibition to maintain network stability. This balance could be disrupted when neurons independently adjust their intrinsic excitability. Here, we study the functioning of activity-dependent homeostatic scaling of intrinsic excitability (HSE) in a recurrent neural network. Using both simulations of a recurrent network consisting of excitatory and inhibitory neurons that implement HSE, and a mean-field description of adapting excitatory and inhibitory populations, we show that the stability of such adapting networks critically depends on the relationship between the adaptation time scales of both neuron populations. In a stable adapting network, HSE can keep all neurons functioning within their dynamic range, while the network is undergoing several (patho)physiologically relevant types of plasticity, such as persistent changes in external drive, changes in connection strengths, or the loss of inhibitory cells from the network. However, HSE cannot prevent the unstable network dynamics that result when, due to such plasticity, recurrent excitation in the network becomes too strong compared to feedback inhibition. This suggests that keeping a neural network in a stable and functional state requires the coordination of distinct homeostatic mechanisms that operate not only by adjusting neural excitability, but also by controlling network connectivity.", "author" : [ { "dropping-particle" : "", "family" : "Remme", "given" : "Michiel W H", "non-dropping-particle" : "", "parse-names" : false, "suffix" : "" }, { "dropping-particle" : "", "family" : "Wadman", "given" : "Wytse J.", "non-dropping-particle" : "", "parse-names" : false, "suffix" : "" } ], "container-title" : "PLoS Computational Biology", "id" : "ITEM-2", "issue" : "5", "issued" : { "date-parts" : [ [ "2012" ] ] }, "note" : "Reference in project proposal.", "title" : "Homeostatic scaling of excitability in recurrent neural networks", "type" : "article-journal", "volume" : "8" }, "uris" : [ "http://www.mendeley.com/documents/?uuid=225c7070-c752-44bb-9163-0cdd7e39add2" ] }, { "id" : "ITEM-3",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"ITEM-3", "issue" : "10", "issued" : { "date-parts" : [ [ "2013" ] ] }, "title" : "The Convallis Rule for Unsupervised Learning in Cortical Networks", "type" : "article-journal", "volume" : "9" }, "uris" : [ "http://www.mendeley.com/documents/?uuid=51d1cd04-9168-45c8-a081-170a755c75f9" ] } ], "mendeley" : { "formattedCitation" : "(Brunel, 2000; Remme &amp; Wadman, 2012; Yger &amp; Harris, 2013)", "plainTextFormattedCitation" : "(Brunel, 2000; Remme &amp; Wadman, 2012; Yger &amp; Harris, 2013)", "previouslyFormattedCitation" : "(Brunel, 2000; Remme &amp; Wadman, 2012; Yger &amp; Harris, 2013)" }, "properties" : { "noteIndex" : 0 }, "schema" : "https://github.com/citation-style-language/schema/raw/master/csl-citation.json" }</w:instrText>
      </w:r>
      <w:r w:rsidR="00845598">
        <w:rPr>
          <w:lang w:val="en-US"/>
        </w:rPr>
        <w:fldChar w:fldCharType="separate"/>
      </w:r>
      <w:r w:rsidRPr="0069658C">
        <w:rPr>
          <w:noProof/>
          <w:lang w:val="en-US"/>
        </w:rPr>
        <w:t>(Brunel, 2000; Remme &amp; Wadman, 2012; Yger &amp; Harris, 2013)</w:t>
      </w:r>
      <w:r w:rsidR="00845598">
        <w:rPr>
          <w:lang w:val="en-US"/>
        </w:rPr>
        <w:fldChar w:fldCharType="end"/>
      </w:r>
      <w:commentRangeEnd w:id="52"/>
      <w:r w:rsidR="005831DE">
        <w:rPr>
          <w:rStyle w:val="Verwijzingopmerking"/>
        </w:rPr>
        <w:commentReference w:id="52"/>
      </w:r>
      <w:r>
        <w:rPr>
          <w:lang w:val="en-US"/>
        </w:rPr>
        <w:t xml:space="preserve">. </w:t>
      </w:r>
    </w:p>
    <w:p w:rsidR="00F47B7D" w:rsidRDefault="003F490D" w:rsidP="00265168">
      <w:pPr>
        <w:jc w:val="both"/>
        <w:rPr>
          <w:lang w:val="en-US"/>
        </w:rPr>
      </w:pPr>
      <w:r>
        <w:rPr>
          <w:lang w:val="en-US"/>
        </w:rPr>
        <w:t xml:space="preserve">The balanced random network, also called balanced network, </w:t>
      </w:r>
      <w:r w:rsidR="009A7C1E">
        <w:rPr>
          <w:lang w:val="en-US"/>
        </w:rPr>
        <w:t xml:space="preserve">is a </w:t>
      </w:r>
      <w:del w:id="83" w:author="Fleur Zeldenrust" w:date="2015-06-01T14:42:00Z">
        <w:r w:rsidR="009A7C1E" w:rsidDel="005831DE">
          <w:rPr>
            <w:lang w:val="en-US"/>
          </w:rPr>
          <w:delText>large scale</w:delText>
        </w:r>
      </w:del>
      <w:ins w:id="84" w:author="Fleur Zeldenrust" w:date="2015-06-01T14:42:00Z">
        <w:r w:rsidR="005831DE">
          <w:rPr>
            <w:lang w:val="en-US"/>
          </w:rPr>
          <w:t>large-scale</w:t>
        </w:r>
      </w:ins>
      <w:r w:rsidR="009A7C1E">
        <w:rPr>
          <w:lang w:val="en-US"/>
        </w:rPr>
        <w:t xml:space="preserve"> network of sparsely connected Leaky </w:t>
      </w:r>
      <w:r w:rsidR="00F066D4">
        <w:rPr>
          <w:lang w:val="en-US"/>
        </w:rPr>
        <w:t>I</w:t>
      </w:r>
      <w:r w:rsidR="009A7C1E">
        <w:rPr>
          <w:lang w:val="en-US"/>
        </w:rPr>
        <w:t>ntegrate-and-</w:t>
      </w:r>
      <w:r w:rsidR="00F066D4">
        <w:rPr>
          <w:lang w:val="en-US"/>
        </w:rPr>
        <w:t>F</w:t>
      </w:r>
      <w:r w:rsidR="009A7C1E">
        <w:rPr>
          <w:lang w:val="en-US"/>
        </w:rPr>
        <w:t>ire (LIF)</w:t>
      </w:r>
      <w:r w:rsidR="00A270AA">
        <w:rPr>
          <w:lang w:val="en-US"/>
        </w:rPr>
        <w:t xml:space="preserve"> neurons</w:t>
      </w:r>
      <w:r w:rsidR="009A7C1E">
        <w:rPr>
          <w:lang w:val="en-US"/>
        </w:rPr>
        <w:t xml:space="preserve">. </w:t>
      </w:r>
      <w:r w:rsidR="00A270AA">
        <w:rPr>
          <w:lang w:val="en-US"/>
        </w:rPr>
        <w:t>It is called balanced</w:t>
      </w:r>
      <w:ins w:id="85" w:author="Fleur Zeldenrust" w:date="2015-06-01T14:44:00Z">
        <w:r w:rsidR="005831DE">
          <w:rPr>
            <w:lang w:val="en-US"/>
          </w:rPr>
          <w:t>,</w:t>
        </w:r>
      </w:ins>
      <w:r w:rsidR="00A270AA">
        <w:rPr>
          <w:lang w:val="en-US"/>
        </w:rPr>
        <w:t xml:space="preserve"> </w:t>
      </w:r>
      <w:ins w:id="86" w:author="Fleur Zeldenrust" w:date="2015-06-01T14:45:00Z">
        <w:r w:rsidR="005831DE">
          <w:rPr>
            <w:lang w:val="en-US"/>
          </w:rPr>
          <w:t>because</w:t>
        </w:r>
      </w:ins>
      <w:del w:id="87" w:author="Fleur Zeldenrust" w:date="2015-06-01T14:45:00Z">
        <w:r w:rsidR="00A270AA" w:rsidDel="005831DE">
          <w:rPr>
            <w:lang w:val="en-US"/>
          </w:rPr>
          <w:delText>as</w:delText>
        </w:r>
      </w:del>
      <w:r w:rsidR="00A270AA">
        <w:rPr>
          <w:lang w:val="en-US"/>
        </w:rPr>
        <w:t xml:space="preserve"> the network</w:t>
      </w:r>
      <w:ins w:id="88" w:author="Fleur Zeldenrust" w:date="2015-06-01T14:43:00Z">
        <w:r w:rsidR="005831DE">
          <w:rPr>
            <w:lang w:val="en-US"/>
          </w:rPr>
          <w:t xml:space="preserve"> activity</w:t>
        </w:r>
      </w:ins>
      <w:del w:id="89" w:author="Fleur Zeldenrust" w:date="2015-06-01T14:43:00Z">
        <w:r w:rsidR="00A270AA" w:rsidDel="005831DE">
          <w:rPr>
            <w:lang w:val="en-US"/>
          </w:rPr>
          <w:delText>,</w:delText>
        </w:r>
      </w:del>
      <w:r w:rsidR="00A270AA">
        <w:rPr>
          <w:lang w:val="en-US"/>
        </w:rPr>
        <w:t xml:space="preserve"> </w:t>
      </w:r>
      <w:del w:id="90" w:author="Fleur Zeldenrust" w:date="2015-06-01T14:43:00Z">
        <w:r w:rsidR="00A270AA" w:rsidDel="005831DE">
          <w:rPr>
            <w:lang w:val="en-US"/>
          </w:rPr>
          <w:delText xml:space="preserve">when initialized, </w:delText>
        </w:r>
      </w:del>
      <w:r w:rsidR="00A270AA">
        <w:rPr>
          <w:lang w:val="en-US"/>
        </w:rPr>
        <w:t xml:space="preserve">neither </w:t>
      </w:r>
      <w:del w:id="91" w:author="Fleur Zeldenrust" w:date="2015-06-01T14:44:00Z">
        <w:r w:rsidR="00A270AA" w:rsidDel="005831DE">
          <w:rPr>
            <w:lang w:val="en-US"/>
          </w:rPr>
          <w:delText>fades out</w:delText>
        </w:r>
      </w:del>
      <w:ins w:id="92" w:author="Fleur Zeldenrust" w:date="2015-06-01T14:44:00Z">
        <w:r w:rsidR="005831DE">
          <w:rPr>
            <w:lang w:val="en-US"/>
          </w:rPr>
          <w:t>attenuates</w:t>
        </w:r>
      </w:ins>
      <w:r w:rsidR="00A270AA">
        <w:rPr>
          <w:lang w:val="en-US"/>
        </w:rPr>
        <w:t xml:space="preserve"> nor </w:t>
      </w:r>
      <w:del w:id="93" w:author="Fleur Zeldenrust" w:date="2015-06-01T14:44:00Z">
        <w:r w:rsidR="00A270AA" w:rsidDel="005831DE">
          <w:rPr>
            <w:lang w:val="en-US"/>
          </w:rPr>
          <w:delText>becomes hyperactive</w:delText>
        </w:r>
      </w:del>
      <w:ins w:id="94" w:author="Fleur Zeldenrust" w:date="2015-06-01T14:44:00Z">
        <w:r w:rsidR="005831DE">
          <w:rPr>
            <w:lang w:val="en-US"/>
          </w:rPr>
          <w:t xml:space="preserve">increases after initialization, </w:t>
        </w:r>
        <w:r w:rsidR="00845598" w:rsidRPr="00845598">
          <w:rPr>
            <w:highlight w:val="yellow"/>
            <w:lang w:val="en-US"/>
            <w:rPrChange w:id="95" w:author="Fleur Zeldenrust" w:date="2015-06-01T14:44:00Z">
              <w:rPr>
                <w:lang w:val="en-US"/>
              </w:rPr>
            </w:rPrChange>
          </w:rPr>
          <w:t>but…wat dan wel</w:t>
        </w:r>
        <w:r w:rsidR="005831DE">
          <w:rPr>
            <w:lang w:val="en-US"/>
          </w:rPr>
          <w:t>?</w:t>
        </w:r>
      </w:ins>
      <w:r w:rsidR="00A270AA">
        <w:rPr>
          <w:lang w:val="en-US"/>
        </w:rPr>
        <w:t xml:space="preserve">. </w:t>
      </w:r>
      <w:ins w:id="96" w:author="Fleur Zeldenrust" w:date="2015-06-01T14:47:00Z">
        <w:r w:rsidR="00AF5087">
          <w:rPr>
            <w:lang w:val="en-US"/>
          </w:rPr>
          <w:t xml:space="preserve">A </w:t>
        </w:r>
      </w:ins>
      <w:r w:rsidR="009A7C1E">
        <w:rPr>
          <w:lang w:val="en-US"/>
        </w:rPr>
        <w:t>LIF neuron</w:t>
      </w:r>
      <w:del w:id="97" w:author="Fleur Zeldenrust" w:date="2015-06-01T14:47:00Z">
        <w:r w:rsidR="009A7C1E" w:rsidDel="00AF5087">
          <w:rPr>
            <w:lang w:val="en-US"/>
          </w:rPr>
          <w:delText>s</w:delText>
        </w:r>
      </w:del>
      <w:r w:rsidR="009A7C1E">
        <w:rPr>
          <w:lang w:val="en-US"/>
        </w:rPr>
        <w:t xml:space="preserve"> </w:t>
      </w:r>
      <w:del w:id="98" w:author="Fleur Zeldenrust" w:date="2015-06-01T14:47:00Z">
        <w:r w:rsidR="00D810F0" w:rsidDel="00AF5087">
          <w:rPr>
            <w:lang w:val="en-US"/>
          </w:rPr>
          <w:delText>only take a few parameters in account</w:delText>
        </w:r>
        <w:r w:rsidR="00A270AA" w:rsidDel="00AF5087">
          <w:rPr>
            <w:lang w:val="en-US"/>
          </w:rPr>
          <w:delText xml:space="preserve"> which cause </w:delText>
        </w:r>
      </w:del>
      <w:ins w:id="99" w:author="Fleur Zeldenrust" w:date="2015-06-01T14:47:00Z">
        <w:r w:rsidR="00AF5087">
          <w:rPr>
            <w:lang w:val="en-US"/>
          </w:rPr>
          <w:t xml:space="preserve">uses </w:t>
        </w:r>
      </w:ins>
      <w:r w:rsidR="00A270AA">
        <w:rPr>
          <w:lang w:val="en-US"/>
        </w:rPr>
        <w:t>a linear approximation of the subthreshold membrane potential</w:t>
      </w:r>
      <w:ins w:id="100" w:author="Fleur Zeldenrust" w:date="2015-06-01T14:47:00Z">
        <w:r w:rsidR="00AF5087">
          <w:rPr>
            <w:lang w:val="en-US"/>
          </w:rPr>
          <w:t>, and therefore only uses very few parameters</w:t>
        </w:r>
      </w:ins>
      <w:r w:rsidR="00D810F0">
        <w:rPr>
          <w:lang w:val="en-US"/>
        </w:rPr>
        <w:t xml:space="preserve">. </w:t>
      </w:r>
      <w:r w:rsidR="00FF0C67">
        <w:rPr>
          <w:lang w:val="en-US"/>
        </w:rPr>
        <w:t xml:space="preserve">A spike itself is not modeled. </w:t>
      </w:r>
      <w:r w:rsidR="00D810F0">
        <w:rPr>
          <w:lang w:val="en-US"/>
        </w:rPr>
        <w:t xml:space="preserve">The behavior of a </w:t>
      </w:r>
      <w:r w:rsidR="00D810F0">
        <w:rPr>
          <w:lang w:val="en-US"/>
        </w:rPr>
        <w:lastRenderedPageBreak/>
        <w:t>balanced network of</w:t>
      </w:r>
      <w:r w:rsidR="00206E18">
        <w:rPr>
          <w:lang w:val="en-US"/>
        </w:rPr>
        <w:t xml:space="preserve"> the simplest</w:t>
      </w:r>
      <w:r w:rsidR="00D810F0">
        <w:rPr>
          <w:lang w:val="en-US"/>
        </w:rPr>
        <w:t xml:space="preserve"> LIF neurons is extensively examined, both analytically and computationally  </w:t>
      </w:r>
      <w:r w:rsidR="00845598">
        <w:rPr>
          <w:lang w:val="en-US"/>
        </w:rPr>
        <w:fldChar w:fldCharType="begin" w:fldLock="1"/>
      </w:r>
      <w:r w:rsidR="00206E18">
        <w:rPr>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"plainTextFormattedCitation" : "(Brunel, 2000)", "previouslyFormattedCitation" : "(Brunel, 2000)" }, "properties" : { "noteIndex" : 0 }, "schema" : "https://github.com/citation-style-language/schema/raw/master/csl-citation.json" }</w:instrText>
      </w:r>
      <w:r w:rsidR="00845598">
        <w:rPr>
          <w:lang w:val="en-US"/>
        </w:rPr>
        <w:fldChar w:fldCharType="separate"/>
      </w:r>
      <w:r w:rsidR="00206E18" w:rsidRPr="00206E18">
        <w:rPr>
          <w:noProof/>
          <w:lang w:val="en-US"/>
        </w:rPr>
        <w:t>(Brunel, 2000)</w:t>
      </w:r>
      <w:r w:rsidR="00845598">
        <w:rPr>
          <w:lang w:val="en-US"/>
        </w:rPr>
        <w:fldChar w:fldCharType="end"/>
      </w:r>
      <w:r w:rsidR="00F47B7D">
        <w:rPr>
          <w:lang w:val="en-US"/>
        </w:rPr>
        <w:t>.</w:t>
      </w:r>
    </w:p>
    <w:p w:rsidR="0069658C" w:rsidRDefault="00206E18" w:rsidP="00265168">
      <w:pPr>
        <w:jc w:val="both"/>
        <w:rPr>
          <w:lang w:val="en-US"/>
        </w:rPr>
      </w:pPr>
      <w:del w:id="101" w:author="Fleur Zeldenrust" w:date="2015-06-01T14:48:00Z">
        <w:r w:rsidDel="008F3619">
          <w:rPr>
            <w:lang w:val="en-US"/>
          </w:rPr>
          <w:delText xml:space="preserve">This </w:delText>
        </w:r>
        <w:r w:rsidR="00FF0C67" w:rsidDel="008F3619">
          <w:rPr>
            <w:lang w:val="en-US"/>
          </w:rPr>
          <w:delText>study</w:delText>
        </w:r>
      </w:del>
      <w:ins w:id="102" w:author="Fleur Zeldenrust" w:date="2015-06-01T14:48:00Z">
        <w:r w:rsidR="008F3619">
          <w:rPr>
            <w:lang w:val="en-US"/>
          </w:rPr>
          <w:t>Brunel (2000)</w:t>
        </w:r>
      </w:ins>
      <w:r>
        <w:rPr>
          <w:lang w:val="en-US"/>
        </w:rPr>
        <w:t xml:space="preserve"> showed that </w:t>
      </w:r>
      <w:del w:id="103" w:author="Fleur Zeldenrust" w:date="2015-06-01T14:48:00Z">
        <w:r w:rsidDel="008F3619">
          <w:rPr>
            <w:lang w:val="en-US"/>
          </w:rPr>
          <w:delText xml:space="preserve">the </w:delText>
        </w:r>
      </w:del>
      <w:ins w:id="104" w:author="Fleur Zeldenrust" w:date="2015-06-01T14:48:00Z">
        <w:r w:rsidR="008F3619">
          <w:rPr>
            <w:lang w:val="en-US"/>
          </w:rPr>
          <w:t xml:space="preserve">a </w:t>
        </w:r>
      </w:ins>
      <w:r>
        <w:rPr>
          <w:lang w:val="en-US"/>
        </w:rPr>
        <w:t xml:space="preserve">balanced network </w:t>
      </w:r>
      <w:del w:id="105" w:author="Fleur Zeldenrust" w:date="2015-06-01T14:48:00Z">
        <w:r w:rsidDel="008F3619">
          <w:rPr>
            <w:lang w:val="en-US"/>
          </w:rPr>
          <w:delText xml:space="preserve">could </w:delText>
        </w:r>
      </w:del>
      <w:ins w:id="106" w:author="Fleur Zeldenrust" w:date="2015-06-01T14:48:00Z">
        <w:r w:rsidR="008F3619">
          <w:rPr>
            <w:lang w:val="en-US"/>
          </w:rPr>
          <w:t xml:space="preserve">can </w:t>
        </w:r>
      </w:ins>
      <w:r>
        <w:rPr>
          <w:lang w:val="en-US"/>
        </w:rPr>
        <w:t xml:space="preserve">settle in four different states, </w:t>
      </w:r>
      <w:ins w:id="107" w:author="Fleur Zeldenrust" w:date="2015-06-01T14:48:00Z">
        <w:r w:rsidR="008F3619">
          <w:rPr>
            <w:lang w:val="en-US"/>
          </w:rPr>
          <w:t xml:space="preserve">which are </w:t>
        </w:r>
      </w:ins>
      <w:r>
        <w:rPr>
          <w:lang w:val="en-US"/>
        </w:rPr>
        <w:t>based on synchrony and regularity</w:t>
      </w:r>
      <w:ins w:id="108" w:author="Fleur Zeldenrust" w:date="2015-06-01T14:48:00Z">
        <w:r w:rsidR="008F3619">
          <w:rPr>
            <w:lang w:val="en-US"/>
          </w:rPr>
          <w:t xml:space="preserve"> </w:t>
        </w:r>
        <w:r w:rsidR="00845598" w:rsidRPr="00845598">
          <w:rPr>
            <w:highlight w:val="yellow"/>
            <w:lang w:val="en-US"/>
            <w:rPrChange w:id="109" w:author="Fleur Zeldenrust" w:date="2015-06-01T14:48:00Z">
              <w:rPr>
                <w:lang w:val="en-US"/>
              </w:rPr>
            </w:rPrChange>
          </w:rPr>
          <w:t>of what?</w:t>
        </w:r>
      </w:ins>
      <w:r w:rsidR="00845598" w:rsidRPr="00845598">
        <w:rPr>
          <w:highlight w:val="yellow"/>
          <w:lang w:val="en-US"/>
          <w:rPrChange w:id="110" w:author="Fleur Zeldenrust" w:date="2015-06-01T14:48:00Z">
            <w:rPr>
              <w:lang w:val="en-US"/>
            </w:rPr>
          </w:rPrChange>
        </w:rPr>
        <w:t>.</w:t>
      </w:r>
      <w:r>
        <w:rPr>
          <w:lang w:val="en-US"/>
        </w:rPr>
        <w:t xml:space="preserve"> </w:t>
      </w:r>
      <w:r w:rsidR="00FF0C67">
        <w:rPr>
          <w:lang w:val="en-US"/>
        </w:rPr>
        <w:t xml:space="preserve">The network </w:t>
      </w:r>
      <w:del w:id="111" w:author="Fleur Zeldenrust" w:date="2015-06-01T14:48:00Z">
        <w:r w:rsidR="00FF0C67" w:rsidDel="008F3619">
          <w:rPr>
            <w:lang w:val="en-US"/>
          </w:rPr>
          <w:delText xml:space="preserve">could </w:delText>
        </w:r>
      </w:del>
      <w:ins w:id="112" w:author="Fleur Zeldenrust" w:date="2015-06-01T14:48:00Z">
        <w:r w:rsidR="008F3619">
          <w:rPr>
            <w:lang w:val="en-US"/>
          </w:rPr>
          <w:t xml:space="preserve">can </w:t>
        </w:r>
      </w:ins>
      <w:r w:rsidR="00FF0C67">
        <w:rPr>
          <w:lang w:val="en-US"/>
        </w:rPr>
        <w:t>reach the synchronous regular state, where single neuron</w:t>
      </w:r>
      <w:ins w:id="113" w:author="Fleur Zeldenrust" w:date="2015-06-01T14:49:00Z">
        <w:r w:rsidR="008F3619">
          <w:rPr>
            <w:lang w:val="en-US"/>
          </w:rPr>
          <w:t>s</w:t>
        </w:r>
      </w:ins>
      <w:r w:rsidR="00FF0C67">
        <w:rPr>
          <w:lang w:val="en-US"/>
        </w:rPr>
        <w:t xml:space="preserve"> fire regularly with a time constant similar to the refractory period and </w:t>
      </w:r>
      <w:del w:id="114" w:author="Fleur Zeldenrust" w:date="2015-06-01T14:49:00Z">
        <w:r w:rsidR="00F47B7D" w:rsidDel="008F3619">
          <w:rPr>
            <w:lang w:val="en-US"/>
          </w:rPr>
          <w:delText>there is a</w:delText>
        </w:r>
      </w:del>
      <w:ins w:id="115" w:author="Fleur Zeldenrust" w:date="2015-06-01T14:49:00Z">
        <w:r w:rsidR="008F3619">
          <w:rPr>
            <w:lang w:val="en-US"/>
          </w:rPr>
          <w:t>the network is synchronized</w:t>
        </w:r>
      </w:ins>
      <w:del w:id="116" w:author="Fleur Zeldenrust" w:date="2015-06-01T14:49:00Z">
        <w:r w:rsidR="00F47B7D" w:rsidDel="008F3619">
          <w:rPr>
            <w:lang w:val="en-US"/>
          </w:rPr>
          <w:delText xml:space="preserve"> lot of</w:delText>
        </w:r>
        <w:r w:rsidR="00FF0C67" w:rsidDel="008F3619">
          <w:rPr>
            <w:lang w:val="en-US"/>
          </w:rPr>
          <w:delText xml:space="preserve"> </w:delText>
        </w:r>
        <w:r w:rsidR="00F47B7D" w:rsidDel="008F3619">
          <w:rPr>
            <w:lang w:val="en-US"/>
          </w:rPr>
          <w:delText>network synchrony</w:delText>
        </w:r>
      </w:del>
      <w:r w:rsidR="00FF0C67">
        <w:rPr>
          <w:lang w:val="en-US"/>
        </w:rPr>
        <w:t xml:space="preserve">. </w:t>
      </w:r>
      <w:commentRangeStart w:id="117"/>
      <w:r w:rsidR="00FF0C67">
        <w:rPr>
          <w:lang w:val="en-US"/>
        </w:rPr>
        <w:t xml:space="preserve">If neurons fire regularly but the </w:t>
      </w:r>
      <w:del w:id="118" w:author="Fleur Zeldenrust" w:date="2015-06-01T14:49:00Z">
        <w:r w:rsidR="00FF0C67" w:rsidDel="008F3619">
          <w:rPr>
            <w:lang w:val="en-US"/>
          </w:rPr>
          <w:delText xml:space="preserve">different </w:delText>
        </w:r>
      </w:del>
      <w:ins w:id="119" w:author="Fleur Zeldenrust" w:date="2015-06-01T14:49:00Z">
        <w:r w:rsidR="008F3619">
          <w:rPr>
            <w:lang w:val="en-US"/>
          </w:rPr>
          <w:t xml:space="preserve">indivudual </w:t>
        </w:r>
      </w:ins>
      <w:r w:rsidR="00FF0C67">
        <w:rPr>
          <w:lang w:val="en-US"/>
        </w:rPr>
        <w:t>neurons asynchronously, it is called the asynchronous regular state</w:t>
      </w:r>
      <w:commentRangeEnd w:id="117"/>
      <w:r w:rsidR="008F3619">
        <w:rPr>
          <w:rStyle w:val="Verwijzingopmerking"/>
        </w:rPr>
        <w:commentReference w:id="117"/>
      </w:r>
      <w:r w:rsidR="00FF0C67">
        <w:rPr>
          <w:lang w:val="en-US"/>
        </w:rPr>
        <w:t xml:space="preserve">. If single neurons fire irregularly, the network could reach the synchronous irregular and the asynchronous irregular states. </w:t>
      </w:r>
      <w:r>
        <w:rPr>
          <w:lang w:val="en-US"/>
        </w:rPr>
        <w:t xml:space="preserve">The key parameters in the </w:t>
      </w:r>
      <w:commentRangeStart w:id="120"/>
      <w:r>
        <w:rPr>
          <w:lang w:val="en-US"/>
        </w:rPr>
        <w:t xml:space="preserve">differentiation </w:t>
      </w:r>
      <w:commentRangeEnd w:id="120"/>
      <w:r w:rsidR="008F3619">
        <w:rPr>
          <w:rStyle w:val="Verwijzingopmerking"/>
        </w:rPr>
        <w:commentReference w:id="120"/>
      </w:r>
      <w:r>
        <w:rPr>
          <w:lang w:val="en-US"/>
        </w:rPr>
        <w:t xml:space="preserve">between these four states are </w:t>
      </w:r>
      <w:commentRangeStart w:id="121"/>
      <w:r>
        <w:rPr>
          <w:lang w:val="en-US"/>
        </w:rPr>
        <w:t xml:space="preserve">the amount of external input (each neuron </w:t>
      </w:r>
      <w:commentRangeEnd w:id="121"/>
      <w:r w:rsidR="008F3619">
        <w:rPr>
          <w:rStyle w:val="Verwijzingopmerking"/>
        </w:rPr>
        <w:commentReference w:id="121"/>
      </w:r>
      <w:r>
        <w:rPr>
          <w:lang w:val="en-US"/>
        </w:rPr>
        <w:t xml:space="preserve">receives stochastic background input) and the ratio between the </w:t>
      </w:r>
      <w:commentRangeStart w:id="122"/>
      <w:r>
        <w:rPr>
          <w:lang w:val="en-US"/>
        </w:rPr>
        <w:t>conductance</w:t>
      </w:r>
      <w:commentRangeEnd w:id="122"/>
      <w:r w:rsidR="00210840">
        <w:rPr>
          <w:rStyle w:val="Verwijzingopmerking"/>
        </w:rPr>
        <w:commentReference w:id="122"/>
      </w:r>
      <w:r>
        <w:rPr>
          <w:lang w:val="en-US"/>
        </w:rPr>
        <w:t xml:space="preserve"> of excitatory versus inhibitory synapses</w:t>
      </w:r>
      <w:r w:rsidR="007D7825">
        <w:rPr>
          <w:lang w:val="en-US"/>
        </w:rPr>
        <w:t xml:space="preserve"> (see Figure 1)</w:t>
      </w:r>
      <w:r>
        <w:rPr>
          <w:lang w:val="en-US"/>
        </w:rPr>
        <w:t xml:space="preserve">. </w:t>
      </w:r>
    </w:p>
    <w:p w:rsidR="00206E18" w:rsidRDefault="00206E18" w:rsidP="00265168">
      <w:pPr>
        <w:jc w:val="both"/>
        <w:rPr>
          <w:lang w:val="en-US"/>
        </w:rPr>
      </w:pPr>
      <w:commentRangeStart w:id="123"/>
      <w:r>
        <w:rPr>
          <w:lang w:val="en-US"/>
        </w:rPr>
        <w:t xml:space="preserve">Other studies </w:t>
      </w:r>
      <w:commentRangeEnd w:id="123"/>
      <w:r w:rsidR="00210840">
        <w:rPr>
          <w:rStyle w:val="Verwijzingopmerking"/>
        </w:rPr>
        <w:commentReference w:id="123"/>
      </w:r>
      <w:r>
        <w:rPr>
          <w:lang w:val="en-US"/>
        </w:rPr>
        <w:t xml:space="preserve">showed that </w:t>
      </w:r>
      <w:commentRangeStart w:id="124"/>
      <w:r>
        <w:rPr>
          <w:lang w:val="en-US"/>
        </w:rPr>
        <w:t xml:space="preserve">network models </w:t>
      </w:r>
      <w:commentRangeEnd w:id="124"/>
      <w:r w:rsidR="00887F2C">
        <w:rPr>
          <w:rStyle w:val="Verwijzingopmerking"/>
        </w:rPr>
        <w:commentReference w:id="124"/>
      </w:r>
      <w:r>
        <w:rPr>
          <w:lang w:val="en-US"/>
        </w:rPr>
        <w:t>with more biological plausible LIF neurons</w:t>
      </w:r>
      <w:r w:rsidR="00F066D4">
        <w:rPr>
          <w:lang w:val="en-US"/>
        </w:rPr>
        <w:t xml:space="preserve">, in which the </w:t>
      </w:r>
      <w:r w:rsidR="00C548BA">
        <w:rPr>
          <w:lang w:val="en-US"/>
        </w:rPr>
        <w:t>synapse</w:t>
      </w:r>
      <w:r w:rsidR="00F066D4">
        <w:rPr>
          <w:lang w:val="en-US"/>
        </w:rPr>
        <w:t xml:space="preserve"> is described in more detail,</w:t>
      </w:r>
      <w:r>
        <w:rPr>
          <w:lang w:val="en-US"/>
        </w:rPr>
        <w:t xml:space="preserve"> can reach </w:t>
      </w:r>
      <w:commentRangeStart w:id="125"/>
      <w:r>
        <w:rPr>
          <w:lang w:val="en-US"/>
        </w:rPr>
        <w:t xml:space="preserve">balanced states </w:t>
      </w:r>
      <w:commentRangeEnd w:id="125"/>
      <w:r w:rsidR="00190FEA">
        <w:rPr>
          <w:rStyle w:val="Verwijzingopmerking"/>
        </w:rPr>
        <w:commentReference w:id="125"/>
      </w:r>
      <w:r>
        <w:rPr>
          <w:lang w:val="en-US"/>
        </w:rPr>
        <w:t xml:space="preserve">as well </w:t>
      </w:r>
      <w:r w:rsidR="00845598">
        <w:rPr>
          <w:lang w:val="en-US"/>
        </w:rPr>
        <w:fldChar w:fldCharType="begin" w:fldLock="1"/>
      </w:r>
      <w:r w:rsidR="00CD4777">
        <w:rPr>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"plainTextFormattedCitation" : "(Yger &amp; Harris, 2013)", "previouslyFormattedCitation" : "(Yger &amp; Harris, 2013)" }, "properties" : { "noteIndex" : 0 }, "schema" : "https://github.com/citation-style-language/schema/raw/master/csl-citation.json" }</w:instrText>
      </w:r>
      <w:r w:rsidR="00845598">
        <w:rPr>
          <w:lang w:val="en-US"/>
        </w:rPr>
        <w:fldChar w:fldCharType="separate"/>
      </w:r>
      <w:r w:rsidRPr="00206E18">
        <w:rPr>
          <w:noProof/>
          <w:lang w:val="en-US"/>
        </w:rPr>
        <w:t>(Yger &amp; Harris, 2013)</w:t>
      </w:r>
      <w:r w:rsidR="00845598">
        <w:rPr>
          <w:lang w:val="en-US"/>
        </w:rPr>
        <w:fldChar w:fldCharType="end"/>
      </w:r>
      <w:r>
        <w:rPr>
          <w:lang w:val="en-US"/>
        </w:rPr>
        <w:t>. However, it is still unknown if these networks can reach the different st</w:t>
      </w:r>
      <w:r w:rsidR="00F066D4">
        <w:rPr>
          <w:lang w:val="en-US"/>
        </w:rPr>
        <w:t>ates of synchrony and regularit</w:t>
      </w:r>
      <w:r w:rsidR="00A3172D">
        <w:rPr>
          <w:lang w:val="en-US"/>
        </w:rPr>
        <w:t>y</w:t>
      </w:r>
      <w:r>
        <w:rPr>
          <w:lang w:val="en-US"/>
        </w:rPr>
        <w:t xml:space="preserve">, and whether the transitions </w:t>
      </w:r>
      <w:r w:rsidR="00973EEF">
        <w:rPr>
          <w:lang w:val="en-US"/>
        </w:rPr>
        <w:t xml:space="preserve">between these states </w:t>
      </w:r>
      <w:r>
        <w:rPr>
          <w:lang w:val="en-US"/>
        </w:rPr>
        <w:t xml:space="preserve">are similar to those of the </w:t>
      </w:r>
      <w:ins w:id="126" w:author="Fleur Zeldenrust" w:date="2015-06-01T14:56:00Z">
        <w:r w:rsidR="000D1332">
          <w:rPr>
            <w:lang w:val="en-US"/>
          </w:rPr>
          <w:t xml:space="preserve">network with the </w:t>
        </w:r>
      </w:ins>
      <w:r>
        <w:rPr>
          <w:lang w:val="en-US"/>
        </w:rPr>
        <w:t>simpler</w:t>
      </w:r>
      <w:r w:rsidR="00973EEF">
        <w:rPr>
          <w:lang w:val="en-US"/>
        </w:rPr>
        <w:t xml:space="preserve"> </w:t>
      </w:r>
      <w:del w:id="127" w:author="Fleur Zeldenrust" w:date="2015-06-01T14:56:00Z">
        <w:r w:rsidR="00973EEF" w:rsidDel="000D1332">
          <w:rPr>
            <w:lang w:val="en-US"/>
          </w:rPr>
          <w:delText>neuron</w:delText>
        </w:r>
        <w:r w:rsidDel="000D1332">
          <w:rPr>
            <w:lang w:val="en-US"/>
          </w:rPr>
          <w:delText xml:space="preserve"> </w:delText>
        </w:r>
      </w:del>
      <w:ins w:id="128" w:author="Fleur Zeldenrust" w:date="2015-06-01T14:56:00Z">
        <w:r w:rsidR="000D1332">
          <w:rPr>
            <w:lang w:val="en-US"/>
          </w:rPr>
          <w:t xml:space="preserve">synapse </w:t>
        </w:r>
      </w:ins>
      <w:r>
        <w:rPr>
          <w:lang w:val="en-US"/>
        </w:rPr>
        <w:t xml:space="preserve">model. </w:t>
      </w:r>
      <w:del w:id="129" w:author="Fleur Zeldenrust" w:date="2015-06-01T14:56:00Z">
        <w:r w:rsidR="005223C3" w:rsidRPr="00F066D4" w:rsidDel="000D1332">
          <w:rPr>
            <w:b/>
            <w:lang w:val="en-US"/>
          </w:rPr>
          <w:delText>It is therefore</w:delText>
        </w:r>
      </w:del>
      <w:ins w:id="130" w:author="Fleur Zeldenrust" w:date="2015-06-01T14:56:00Z">
        <w:r w:rsidR="000D1332">
          <w:rPr>
            <w:b/>
            <w:lang w:val="en-US"/>
          </w:rPr>
          <w:t>Therefore, in this thesis I</w:t>
        </w:r>
      </w:ins>
      <w:r w:rsidR="005223C3" w:rsidRPr="00F066D4">
        <w:rPr>
          <w:b/>
          <w:lang w:val="en-US"/>
        </w:rPr>
        <w:t xml:space="preserve"> examined whether </w:t>
      </w:r>
      <w:r w:rsidR="00F066D4">
        <w:rPr>
          <w:b/>
          <w:lang w:val="en-US"/>
        </w:rPr>
        <w:t>a</w:t>
      </w:r>
      <w:r w:rsidR="00F066D4" w:rsidRPr="00F066D4">
        <w:rPr>
          <w:b/>
          <w:lang w:val="en-US"/>
        </w:rPr>
        <w:t xml:space="preserve"> network </w:t>
      </w:r>
      <w:r w:rsidR="005223C3" w:rsidRPr="00F066D4">
        <w:rPr>
          <w:b/>
          <w:lang w:val="en-US"/>
        </w:rPr>
        <w:t xml:space="preserve">model </w:t>
      </w:r>
      <w:r w:rsidR="00F066D4" w:rsidRPr="00F066D4">
        <w:rPr>
          <w:b/>
          <w:lang w:val="en-US"/>
        </w:rPr>
        <w:t xml:space="preserve">with </w:t>
      </w:r>
      <w:r w:rsidR="005223C3" w:rsidRPr="00F066D4">
        <w:rPr>
          <w:b/>
          <w:lang w:val="en-US"/>
        </w:rPr>
        <w:t xml:space="preserve">more biological plausible </w:t>
      </w:r>
      <w:del w:id="131" w:author="Fleur Zeldenrust" w:date="2015-06-01T14:57:00Z">
        <w:r w:rsidR="00F066D4" w:rsidRPr="00F066D4" w:rsidDel="000D1332">
          <w:rPr>
            <w:b/>
            <w:lang w:val="en-US"/>
          </w:rPr>
          <w:delText>LIF neurons</w:delText>
        </w:r>
      </w:del>
      <w:ins w:id="132" w:author="Fleur Zeldenrust" w:date="2015-06-01T14:57:00Z">
        <w:r w:rsidR="000D1332">
          <w:rPr>
            <w:b/>
            <w:lang w:val="en-US"/>
          </w:rPr>
          <w:t>synapses</w:t>
        </w:r>
      </w:ins>
      <w:r w:rsidR="00F066D4" w:rsidRPr="00F066D4">
        <w:rPr>
          <w:b/>
          <w:lang w:val="en-US"/>
        </w:rPr>
        <w:t xml:space="preserve"> </w:t>
      </w:r>
      <w:r w:rsidR="005223C3" w:rsidRPr="00F066D4">
        <w:rPr>
          <w:b/>
          <w:lang w:val="en-US"/>
        </w:rPr>
        <w:t xml:space="preserve">can reach </w:t>
      </w:r>
      <w:ins w:id="133" w:author="Fleur Zeldenrust" w:date="2015-06-01T14:57:00Z">
        <w:r w:rsidR="000D1332">
          <w:rPr>
            <w:b/>
            <w:lang w:val="en-US"/>
          </w:rPr>
          <w:t xml:space="preserve">the </w:t>
        </w:r>
      </w:ins>
      <w:del w:id="134" w:author="Fleur Zeldenrust" w:date="2015-06-01T14:57:00Z">
        <w:r w:rsidR="005223C3" w:rsidRPr="00F066D4" w:rsidDel="000D1332">
          <w:rPr>
            <w:b/>
            <w:lang w:val="en-US"/>
          </w:rPr>
          <w:delText xml:space="preserve">balanced </w:delText>
        </w:r>
      </w:del>
      <w:ins w:id="135" w:author="Fleur Zeldenrust" w:date="2015-06-01T14:58:00Z">
        <w:r w:rsidR="000D1332">
          <w:rPr>
            <w:b/>
            <w:lang w:val="en-US"/>
          </w:rPr>
          <w:t>same</w:t>
        </w:r>
      </w:ins>
      <w:ins w:id="136" w:author="Fleur Zeldenrust" w:date="2015-06-01T14:57:00Z">
        <w:r w:rsidR="000D1332" w:rsidRPr="00F066D4">
          <w:rPr>
            <w:b/>
            <w:lang w:val="en-US"/>
          </w:rPr>
          <w:t xml:space="preserve"> </w:t>
        </w:r>
      </w:ins>
      <w:r w:rsidR="005223C3" w:rsidRPr="00F066D4">
        <w:rPr>
          <w:b/>
          <w:lang w:val="en-US"/>
        </w:rPr>
        <w:t xml:space="preserve">states </w:t>
      </w:r>
      <w:ins w:id="137" w:author="Fleur Zeldenrust" w:date="2015-06-01T14:58:00Z">
        <w:r w:rsidR="000D1332">
          <w:rPr>
            <w:b/>
            <w:lang w:val="en-US"/>
          </w:rPr>
          <w:t xml:space="preserve">as the original network </w:t>
        </w:r>
      </w:ins>
      <w:del w:id="138" w:author="Fleur Zeldenrust" w:date="2015-06-01T14:57:00Z">
        <w:r w:rsidR="005223C3" w:rsidRPr="00F066D4" w:rsidDel="000D1332">
          <w:rPr>
            <w:b/>
            <w:lang w:val="en-US"/>
          </w:rPr>
          <w:delText>which differen</w:delText>
        </w:r>
        <w:r w:rsidR="00774FD2" w:rsidRPr="00F066D4" w:rsidDel="000D1332">
          <w:rPr>
            <w:b/>
            <w:lang w:val="en-US"/>
          </w:rPr>
          <w:delText>tiate between</w:delText>
        </w:r>
      </w:del>
      <w:ins w:id="139" w:author="Fleur Zeldenrust" w:date="2015-06-01T14:57:00Z">
        <w:r w:rsidR="000D1332">
          <w:rPr>
            <w:b/>
            <w:lang w:val="en-US"/>
          </w:rPr>
          <w:t>with respect to</w:t>
        </w:r>
      </w:ins>
      <w:r w:rsidR="00774FD2" w:rsidRPr="00F066D4">
        <w:rPr>
          <w:b/>
          <w:lang w:val="en-US"/>
        </w:rPr>
        <w:t xml:space="preserve"> synchrony and regularity</w:t>
      </w:r>
      <w:r w:rsidR="00D351CD" w:rsidRPr="00F066D4">
        <w:rPr>
          <w:b/>
          <w:lang w:val="en-US"/>
        </w:rPr>
        <w:t>.</w:t>
      </w:r>
      <w:r w:rsidR="00D351CD">
        <w:rPr>
          <w:lang w:val="en-US"/>
        </w:rPr>
        <w:t xml:space="preserve"> It is hypothesized that a balanced state will be reached, and that it is possible to differentiate between the different states, although the</w:t>
      </w:r>
      <w:ins w:id="140" w:author="Fleur Zeldenrust" w:date="2015-06-01T14:58:00Z">
        <w:r w:rsidR="000D1332">
          <w:rPr>
            <w:lang w:val="en-US"/>
          </w:rPr>
          <w:t xml:space="preserve"> exact parameter values at which the</w:t>
        </w:r>
      </w:ins>
      <w:r w:rsidR="00D351CD">
        <w:rPr>
          <w:lang w:val="en-US"/>
        </w:rPr>
        <w:t xml:space="preserve"> transitions</w:t>
      </w:r>
      <w:ins w:id="141" w:author="Fleur Zeldenrust" w:date="2015-06-01T14:58:00Z">
        <w:r w:rsidR="000D1332">
          <w:rPr>
            <w:lang w:val="en-US"/>
          </w:rPr>
          <w:t xml:space="preserve"> occur</w:t>
        </w:r>
      </w:ins>
      <w:r w:rsidR="00D351CD">
        <w:rPr>
          <w:lang w:val="en-US"/>
        </w:rPr>
        <w:t xml:space="preserve"> will differ from </w:t>
      </w:r>
      <w:ins w:id="142" w:author="Fleur Zeldenrust" w:date="2015-06-01T14:58:00Z">
        <w:r w:rsidR="00BB0940">
          <w:rPr>
            <w:lang w:val="en-US"/>
          </w:rPr>
          <w:t xml:space="preserve">the </w:t>
        </w:r>
      </w:ins>
      <w:r w:rsidR="00D351CD">
        <w:rPr>
          <w:lang w:val="en-US"/>
        </w:rPr>
        <w:t>simpler model</w:t>
      </w:r>
      <w:del w:id="143" w:author="Fleur Zeldenrust" w:date="2015-06-01T14:58:00Z">
        <w:r w:rsidR="00D351CD" w:rsidDel="00BB0940">
          <w:rPr>
            <w:lang w:val="en-US"/>
          </w:rPr>
          <w:delText>s</w:delText>
        </w:r>
      </w:del>
      <w:r w:rsidR="00D351CD">
        <w:rPr>
          <w:lang w:val="en-US"/>
        </w:rPr>
        <w:t>.</w:t>
      </w:r>
    </w:p>
    <w:p w:rsidR="00D351CD" w:rsidRDefault="007D7825" w:rsidP="00265168">
      <w:pPr>
        <w:jc w:val="both"/>
        <w:rPr>
          <w:lang w:val="en-US"/>
        </w:rPr>
      </w:pPr>
      <w:commentRangeStart w:id="144"/>
      <w:r>
        <w:rPr>
          <w:noProof/>
          <w:lang w:eastAsia="nl-NL"/>
        </w:rPr>
        <w:drawing>
          <wp:anchor distT="0" distB="0" distL="114300" distR="114300" simplePos="0" relativeHeight="251680768" behindDoc="0" locked="0" layoutInCell="1" allowOverlap="1">
            <wp:simplePos x="0" y="0"/>
            <wp:positionH relativeFrom="column">
              <wp:posOffset>14605</wp:posOffset>
            </wp:positionH>
            <wp:positionV relativeFrom="paragraph">
              <wp:posOffset>-4504690</wp:posOffset>
            </wp:positionV>
            <wp:extent cx="2657475" cy="3086100"/>
            <wp:effectExtent l="19050" t="0" r="9525" b="0"/>
            <wp:wrapSquare wrapText="bothSides"/>
            <wp:docPr id="6" name="Afbeelding 5" descr="balanced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network.PNG"/>
                    <pic:cNvPicPr/>
                  </pic:nvPicPr>
                  <pic:blipFill>
                    <a:blip r:embed="rId12" cstate="print"/>
                    <a:stretch>
                      <a:fillRect/>
                    </a:stretch>
                  </pic:blipFill>
                  <pic:spPr>
                    <a:xfrm>
                      <a:off x="0" y="0"/>
                      <a:ext cx="2657475" cy="3086100"/>
                    </a:xfrm>
                    <a:prstGeom prst="rect">
                      <a:avLst/>
                    </a:prstGeom>
                  </pic:spPr>
                </pic:pic>
              </a:graphicData>
            </a:graphic>
          </wp:anchor>
        </w:drawing>
      </w:r>
      <w:ins w:id="145" w:author="Fleur Zeldenrust" w:date="2015-06-01T15:00:00Z">
        <w:r w:rsidR="008B2BF3">
          <w:rPr>
            <w:lang w:val="en-US"/>
          </w:rPr>
          <w:t>The hypothesis is</w:t>
        </w:r>
      </w:ins>
      <w:del w:id="146" w:author="Fleur Zeldenrust" w:date="2015-06-01T15:00:00Z">
        <w:r w:rsidR="00973EEF" w:rsidDel="008B2BF3">
          <w:rPr>
            <w:lang w:val="en-US"/>
          </w:rPr>
          <w:delText>This is</w:delText>
        </w:r>
      </w:del>
      <w:r w:rsidR="00973EEF">
        <w:rPr>
          <w:lang w:val="en-US"/>
        </w:rPr>
        <w:t xml:space="preserve"> </w:t>
      </w:r>
      <w:commentRangeEnd w:id="144"/>
      <w:r w:rsidR="008B2BF3">
        <w:rPr>
          <w:rStyle w:val="Verwijzingopmerking"/>
        </w:rPr>
        <w:commentReference w:id="144"/>
      </w:r>
      <w:r w:rsidR="00973EEF">
        <w:rPr>
          <w:lang w:val="en-US"/>
        </w:rPr>
        <w:t xml:space="preserve">examined by implementing a balanced network </w:t>
      </w:r>
      <w:r w:rsidR="00BA29A9">
        <w:rPr>
          <w:lang w:val="en-US"/>
        </w:rPr>
        <w:t>of</w:t>
      </w:r>
      <w:r w:rsidR="00973EEF">
        <w:rPr>
          <w:lang w:val="en-US"/>
        </w:rPr>
        <w:t xml:space="preserve"> LIF neurons </w:t>
      </w:r>
      <w:r w:rsidR="00BA29A9">
        <w:rPr>
          <w:lang w:val="en-US"/>
        </w:rPr>
        <w:t>and systematically quantifying the regularity</w:t>
      </w:r>
      <w:ins w:id="147" w:author="Fleur Zeldenrust" w:date="2015-06-01T15:03:00Z">
        <w:r w:rsidR="00D71079">
          <w:rPr>
            <w:lang w:val="en-US"/>
          </w:rPr>
          <w:t xml:space="preserve"> of the individual spike trains</w:t>
        </w:r>
      </w:ins>
      <w:r w:rsidR="00BA29A9">
        <w:rPr>
          <w:lang w:val="en-US"/>
        </w:rPr>
        <w:t xml:space="preserve"> and </w:t>
      </w:r>
      <w:ins w:id="148" w:author="Fleur Zeldenrust" w:date="2015-06-01T15:03:00Z">
        <w:r w:rsidR="00D71079">
          <w:rPr>
            <w:lang w:val="en-US"/>
          </w:rPr>
          <w:t xml:space="preserve">the </w:t>
        </w:r>
      </w:ins>
      <w:r w:rsidR="00BA29A9">
        <w:rPr>
          <w:lang w:val="en-US"/>
        </w:rPr>
        <w:t xml:space="preserve">synchrony </w:t>
      </w:r>
      <w:ins w:id="149" w:author="Fleur Zeldenrust" w:date="2015-06-01T15:03:00Z">
        <w:r w:rsidR="00D71079">
          <w:rPr>
            <w:lang w:val="en-US"/>
          </w:rPr>
          <w:t xml:space="preserve">of the network </w:t>
        </w:r>
      </w:ins>
      <w:r w:rsidR="00BA29A9">
        <w:rPr>
          <w:lang w:val="en-US"/>
        </w:rPr>
        <w:t xml:space="preserve">of different combinations of </w:t>
      </w:r>
      <w:ins w:id="150" w:author="Fleur Zeldenrust" w:date="2015-06-01T15:03:00Z">
        <w:r w:rsidR="00D71079">
          <w:rPr>
            <w:lang w:val="en-US"/>
          </w:rPr>
          <w:t xml:space="preserve">two parameters: </w:t>
        </w:r>
      </w:ins>
      <w:r w:rsidR="00BA29A9">
        <w:rPr>
          <w:lang w:val="en-US"/>
        </w:rPr>
        <w:t>the external input and relative strength of inhibitory synapses</w:t>
      </w:r>
      <w:r w:rsidR="00A3172D">
        <w:rPr>
          <w:lang w:val="en-US"/>
        </w:rPr>
        <w:t>,</w:t>
      </w:r>
      <w:r w:rsidR="00F066D4">
        <w:rPr>
          <w:lang w:val="en-US"/>
        </w:rPr>
        <w:t xml:space="preserve"> which were the key parameters in </w:t>
      </w:r>
      <w:r w:rsidR="00845598" w:rsidRPr="00A3172D">
        <w:rPr>
          <w:i/>
          <w:lang w:val="en-US"/>
        </w:rPr>
        <w:fldChar w:fldCharType="begin" w:fldLock="1"/>
      </w:r>
      <w:r w:rsidR="00A3172D">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845598" w:rsidRPr="00A3172D">
        <w:rPr>
          <w:i/>
          <w:lang w:val="en-US"/>
        </w:rPr>
        <w:fldChar w:fldCharType="separate"/>
      </w:r>
      <w:r w:rsidR="00F066D4" w:rsidRPr="00A3172D">
        <w:rPr>
          <w:i/>
          <w:noProof/>
          <w:lang w:val="en-US"/>
        </w:rPr>
        <w:t>Brune</w:t>
      </w:r>
      <w:r w:rsidR="00A3172D">
        <w:rPr>
          <w:i/>
          <w:noProof/>
          <w:lang w:val="en-US"/>
        </w:rPr>
        <w:t>l</w:t>
      </w:r>
      <w:r w:rsidR="00F066D4" w:rsidRPr="00A3172D">
        <w:rPr>
          <w:i/>
          <w:noProof/>
          <w:lang w:val="en-US"/>
        </w:rPr>
        <w:t xml:space="preserve"> 20</w:t>
      </w:r>
      <w:r w:rsidR="00A3172D">
        <w:rPr>
          <w:i/>
          <w:noProof/>
          <w:lang w:val="en-US"/>
        </w:rPr>
        <w:t>0</w:t>
      </w:r>
      <w:r w:rsidR="00F066D4" w:rsidRPr="00A3172D">
        <w:rPr>
          <w:i/>
          <w:noProof/>
          <w:lang w:val="en-US"/>
        </w:rPr>
        <w:t>0</w:t>
      </w:r>
      <w:r w:rsidR="00845598" w:rsidRPr="00A3172D">
        <w:rPr>
          <w:i/>
          <w:lang w:val="en-US"/>
        </w:rPr>
        <w:fldChar w:fldCharType="end"/>
      </w:r>
      <w:r w:rsidR="00BA29A9" w:rsidRPr="00A3172D">
        <w:rPr>
          <w:i/>
          <w:lang w:val="en-US"/>
        </w:rPr>
        <w:t>.</w:t>
      </w:r>
      <w:r w:rsidR="00BA29A9">
        <w:rPr>
          <w:lang w:val="en-US"/>
        </w:rPr>
        <w:t xml:space="preserve"> </w:t>
      </w:r>
      <w:commentRangeStart w:id="151"/>
      <w:r w:rsidR="00BA29A9">
        <w:rPr>
          <w:lang w:val="en-US"/>
        </w:rPr>
        <w:t xml:space="preserve">It is expected </w:t>
      </w:r>
      <w:commentRangeEnd w:id="151"/>
      <w:r w:rsidR="00D71079">
        <w:rPr>
          <w:rStyle w:val="Verwijzingopmerking"/>
        </w:rPr>
        <w:commentReference w:id="151"/>
      </w:r>
      <w:r w:rsidR="00BA29A9">
        <w:rPr>
          <w:lang w:val="en-US"/>
        </w:rPr>
        <w:t xml:space="preserve">that it is possible to differentiate between the four states bases on the quantification. Whether these transitions will be </w:t>
      </w:r>
      <w:commentRangeStart w:id="152"/>
      <w:r w:rsidR="00BA29A9">
        <w:rPr>
          <w:lang w:val="en-US"/>
        </w:rPr>
        <w:t xml:space="preserve">nominal </w:t>
      </w:r>
      <w:commentRangeEnd w:id="152"/>
      <w:r w:rsidR="00D71079">
        <w:rPr>
          <w:rStyle w:val="Verwijzingopmerking"/>
        </w:rPr>
        <w:commentReference w:id="152"/>
      </w:r>
      <w:r w:rsidR="00BA29A9">
        <w:rPr>
          <w:lang w:val="en-US"/>
        </w:rPr>
        <w:t xml:space="preserve">or continuously is unknown, as the involved parameters </w:t>
      </w:r>
      <w:commentRangeStart w:id="153"/>
      <w:r w:rsidR="00BA29A9">
        <w:rPr>
          <w:lang w:val="en-US"/>
        </w:rPr>
        <w:t>are not linearly correlated to one another</w:t>
      </w:r>
      <w:commentRangeEnd w:id="153"/>
      <w:r w:rsidR="00CE3B3C">
        <w:rPr>
          <w:rStyle w:val="Verwijzingopmerking"/>
        </w:rPr>
        <w:commentReference w:id="153"/>
      </w:r>
      <w:r w:rsidR="00BA29A9">
        <w:rPr>
          <w:lang w:val="en-US"/>
        </w:rPr>
        <w:t xml:space="preserve">. </w:t>
      </w:r>
    </w:p>
    <w:p w:rsidR="00BA29A9" w:rsidRDefault="00845598" w:rsidP="00265168">
      <w:pPr>
        <w:jc w:val="both"/>
        <w:rPr>
          <w:sz w:val="28"/>
          <w:lang w:val="en-US"/>
        </w:rPr>
      </w:pPr>
      <w:r w:rsidRPr="00845598">
        <w:rPr>
          <w:noProof/>
          <w:lang w:eastAsia="nl-NL"/>
        </w:rPr>
        <w:pict>
          <v:shapetype id="_x0000_t202" coordsize="21600,21600" o:spt="202" path="m,l,21600r21600,l21600,xe">
            <v:stroke joinstyle="miter"/>
            <v:path gradientshapeok="t" o:connecttype="rect"/>
          </v:shapetype>
          <v:shape id="_x0000_s1046" type="#_x0000_t202" style="position:absolute;left:0;text-align:left;margin-left:-264.2pt;margin-top:174.75pt;width:248.1pt;height:134.2pt;z-index:251681792;mso-wrap-distance-bottom:28.35pt;mso-width-relative:margin;mso-height-relative:margin" stroked="f">
            <v:textbox style="mso-next-textbox:#_x0000_s1046">
              <w:txbxContent>
                <w:p w:rsidR="008B3E5A" w:rsidRPr="007D7825" w:rsidRDefault="008B3E5A" w:rsidP="007D7825">
                  <w:pPr>
                    <w:jc w:val="both"/>
                    <w:rPr>
                      <w:lang w:val="en-US"/>
                    </w:rPr>
                  </w:pPr>
                  <w:r w:rsidRPr="00376720">
                    <w:rPr>
                      <w:b/>
                      <w:sz w:val="18"/>
                      <w:lang w:val="en-US"/>
                    </w:rPr>
                    <w:t>Figure 1.</w:t>
                  </w:r>
                  <w:r>
                    <w:rPr>
                      <w:sz w:val="18"/>
                      <w:lang w:val="en-US"/>
                    </w:rPr>
                    <w:t xml:space="preserve"> </w:t>
                  </w:r>
                  <w:r>
                    <w:rPr>
                      <w:b/>
                      <w:sz w:val="18"/>
                      <w:lang w:val="en-US"/>
                    </w:rPr>
                    <w:t xml:space="preserve">Visualization of a balanced network. </w:t>
                  </w:r>
                  <w:r>
                    <w:rPr>
                      <w:sz w:val="18"/>
                      <w:lang w:val="en-US"/>
                    </w:rPr>
                    <w:t>A balanced network with</w:t>
                  </w:r>
                  <w:del w:id="154" w:author="Fleur Zeldenrust" w:date="2015-06-01T15:33:00Z">
                    <w:r w:rsidDel="00DC793F">
                      <w:rPr>
                        <w:sz w:val="18"/>
                        <w:lang w:val="en-US"/>
                      </w:rPr>
                      <w:delText xml:space="preserve"> a</w:delText>
                    </w:r>
                  </w:del>
                  <w:r>
                    <w:rPr>
                      <w:sz w:val="18"/>
                      <w:lang w:val="en-US"/>
                    </w:rPr>
                    <w:t xml:space="preserve"> population</w:t>
                  </w:r>
                  <w:ins w:id="155" w:author="Fleur Zeldenrust" w:date="2015-06-01T15:33:00Z">
                    <w:r>
                      <w:rPr>
                        <w:sz w:val="18"/>
                        <w:lang w:val="en-US"/>
                      </w:rPr>
                      <w:t>s</w:t>
                    </w:r>
                  </w:ins>
                  <w:r>
                    <w:rPr>
                      <w:sz w:val="18"/>
                      <w:lang w:val="en-US"/>
                    </w:rPr>
                    <w:t xml:space="preserve"> of excitatory and inhibitory </w:t>
                  </w:r>
                  <w:del w:id="156" w:author="Fleur Zeldenrust" w:date="2015-06-01T15:33:00Z">
                    <w:r w:rsidDel="00DC793F">
                      <w:rPr>
                        <w:sz w:val="18"/>
                        <w:lang w:val="en-US"/>
                      </w:rPr>
                      <w:delText>connection</w:delText>
                    </w:r>
                  </w:del>
                  <w:ins w:id="157" w:author="Fleur Zeldenrust" w:date="2015-06-01T15:33:00Z">
                    <w:r>
                      <w:rPr>
                        <w:sz w:val="18"/>
                        <w:lang w:val="en-US"/>
                      </w:rPr>
                      <w:t>neurons</w:t>
                    </w:r>
                  </w:ins>
                  <w:r>
                    <w:rPr>
                      <w:sz w:val="18"/>
                      <w:lang w:val="en-US"/>
                    </w:rPr>
                    <w:t xml:space="preserve">, </w:t>
                  </w:r>
                  <w:del w:id="158" w:author="Fleur Zeldenrust" w:date="2015-06-01T15:33:00Z">
                    <w:r w:rsidDel="00DC793F">
                      <w:rPr>
                        <w:sz w:val="18"/>
                        <w:lang w:val="en-US"/>
                      </w:rPr>
                      <w:delText xml:space="preserve">both </w:delText>
                    </w:r>
                  </w:del>
                  <w:ins w:id="159" w:author="Fleur Zeldenrust" w:date="2015-06-01T15:33:00Z">
                    <w:r>
                      <w:rPr>
                        <w:sz w:val="18"/>
                        <w:lang w:val="en-US"/>
                      </w:rPr>
                      <w:t xml:space="preserve">each </w:t>
                    </w:r>
                  </w:ins>
                  <w:r>
                    <w:rPr>
                      <w:sz w:val="18"/>
                      <w:lang w:val="en-US"/>
                    </w:rPr>
                    <w:t xml:space="preserve">connected </w:t>
                  </w:r>
                  <w:ins w:id="160" w:author="Fleur Zeldenrust" w:date="2015-06-01T15:33:00Z">
                    <w:r>
                      <w:rPr>
                        <w:sz w:val="18"/>
                        <w:lang w:val="en-US"/>
                      </w:rPr>
                      <w:t xml:space="preserve">both </w:t>
                    </w:r>
                  </w:ins>
                  <w:r>
                    <w:rPr>
                      <w:sz w:val="18"/>
                      <w:lang w:val="en-US"/>
                    </w:rPr>
                    <w:t xml:space="preserve">with itself and </w:t>
                  </w:r>
                  <w:ins w:id="161" w:author="Fleur Zeldenrust" w:date="2015-06-01T15:34:00Z">
                    <w:r>
                      <w:rPr>
                        <w:sz w:val="18"/>
                        <w:lang w:val="en-US"/>
                      </w:rPr>
                      <w:t xml:space="preserve">with </w:t>
                    </w:r>
                  </w:ins>
                  <w:r>
                    <w:rPr>
                      <w:sz w:val="18"/>
                      <w:lang w:val="en-US"/>
                    </w:rPr>
                    <w:t xml:space="preserve">each other. Each neuron receives 4 times more excitatory </w:t>
                  </w:r>
                  <w:del w:id="162" w:author="Fleur Zeldenrust" w:date="2015-06-01T15:34:00Z">
                    <w:r w:rsidDel="00C67A5F">
                      <w:rPr>
                        <w:sz w:val="18"/>
                        <w:lang w:val="en-US"/>
                      </w:rPr>
                      <w:delText xml:space="preserve">input </w:delText>
                    </w:r>
                  </w:del>
                  <w:r>
                    <w:rPr>
                      <w:sz w:val="18"/>
                      <w:lang w:val="en-US"/>
                    </w:rPr>
                    <w:t>than inhibitory</w:t>
                  </w:r>
                  <w:ins w:id="163" w:author="Fleur Zeldenrust" w:date="2015-06-01T15:34:00Z">
                    <w:r>
                      <w:rPr>
                        <w:sz w:val="18"/>
                        <w:lang w:val="en-US"/>
                      </w:rPr>
                      <w:t xml:space="preserve"> connections</w:t>
                    </w:r>
                  </w:ins>
                  <w:r>
                    <w:rPr>
                      <w:sz w:val="18"/>
                      <w:lang w:val="en-US"/>
                    </w:rPr>
                    <w:t xml:space="preserve">. Moreover each neuron receives external input. </w:t>
                  </w:r>
                  <w:ins w:id="164" w:author="Fleur Zeldenrust" w:date="2015-06-01T15:34:00Z">
                    <w:r>
                      <w:rPr>
                        <w:sz w:val="18"/>
                        <w:lang w:val="en-US"/>
                      </w:rPr>
                      <w:t xml:space="preserve">In this network, </w:t>
                    </w:r>
                  </w:ins>
                  <w:r>
                    <w:rPr>
                      <w:sz w:val="18"/>
                      <w:lang w:val="en-US"/>
                    </w:rPr>
                    <w:t xml:space="preserve">w is the </w:t>
                  </w:r>
                  <w:del w:id="165" w:author="Fleur Zeldenrust" w:date="2015-06-01T15:34:00Z">
                    <w:r w:rsidDel="00C67A5F">
                      <w:rPr>
                        <w:sz w:val="18"/>
                        <w:lang w:val="en-US"/>
                      </w:rPr>
                      <w:delText xml:space="preserve">conductance </w:delText>
                    </w:r>
                  </w:del>
                  <w:ins w:id="166" w:author="Fleur Zeldenrust" w:date="2015-06-01T15:34:00Z">
                    <w:r>
                      <w:rPr>
                        <w:sz w:val="18"/>
                        <w:lang w:val="en-US"/>
                      </w:rPr>
                      <w:t xml:space="preserve">synaptic strength of the excitatory connections, </w:t>
                    </w:r>
                  </w:ins>
                  <w:del w:id="167" w:author="Fleur Zeldenrust" w:date="2015-06-01T15:34:00Z">
                    <w:r w:rsidDel="00C67A5F">
                      <w:rPr>
                        <w:sz w:val="18"/>
                        <w:lang w:val="en-US"/>
                      </w:rPr>
                      <w:delText xml:space="preserve">and </w:delText>
                    </w:r>
                  </w:del>
                  <w:r>
                    <w:rPr>
                      <w:sz w:val="18"/>
                      <w:lang w:val="en-US"/>
                    </w:rPr>
                    <w:t xml:space="preserve">g is the </w:t>
                  </w:r>
                  <w:ins w:id="168" w:author="Fleur Zeldenrust" w:date="2015-06-01T15:35:00Z">
                    <w:r>
                      <w:rPr>
                        <w:sz w:val="18"/>
                        <w:lang w:val="en-US"/>
                      </w:rPr>
                      <w:t xml:space="preserve">relative </w:t>
                    </w:r>
                  </w:ins>
                  <w:r>
                    <w:rPr>
                      <w:sz w:val="18"/>
                      <w:lang w:val="en-US"/>
                    </w:rPr>
                    <w:t xml:space="preserve">weight of the inhibitory </w:t>
                  </w:r>
                  <w:del w:id="169" w:author="Fleur Zeldenrust" w:date="2015-06-01T15:35:00Z">
                    <w:r w:rsidDel="00C67A5F">
                      <w:rPr>
                        <w:sz w:val="18"/>
                        <w:lang w:val="en-US"/>
                      </w:rPr>
                      <w:delText>conductance</w:delText>
                    </w:r>
                  </w:del>
                  <w:ins w:id="170" w:author="Fleur Zeldenrust" w:date="2015-06-01T15:35:00Z">
                    <w:r>
                      <w:rPr>
                        <w:sz w:val="18"/>
                        <w:lang w:val="en-US"/>
                      </w:rPr>
                      <w:t>connections and vext is …..</w:t>
                    </w:r>
                  </w:ins>
                  <w:r>
                    <w:rPr>
                      <w:sz w:val="18"/>
                      <w:lang w:val="en-US"/>
                    </w:rPr>
                    <w:t xml:space="preserve">. (From </w:t>
                  </w:r>
                  <w:r w:rsidRPr="007D7825">
                    <w:rPr>
                      <w:sz w:val="18"/>
                      <w:lang w:val="en-US"/>
                    </w:rPr>
                    <w:t>http://www.yger.net/the-balanced-network/</w:t>
                  </w:r>
                  <w:r>
                    <w:rPr>
                      <w:sz w:val="18"/>
                      <w:lang w:val="en-US"/>
                    </w:rPr>
                    <w:t>)</w:t>
                  </w:r>
                </w:p>
                <w:p w:rsidR="008B3E5A" w:rsidRPr="00BC7CE7" w:rsidRDefault="008B3E5A" w:rsidP="007D7825">
                  <w:pPr>
                    <w:rPr>
                      <w:lang w:val="en-US"/>
                    </w:rPr>
                  </w:pPr>
                </w:p>
              </w:txbxContent>
            </v:textbox>
            <w10:wrap type="square"/>
          </v:shape>
        </w:pict>
      </w:r>
      <w:r w:rsidR="00A97F03">
        <w:rPr>
          <w:sz w:val="28"/>
          <w:lang w:val="en-US"/>
        </w:rPr>
        <w:t xml:space="preserve">Materials and </w:t>
      </w:r>
      <w:r w:rsidR="00BA29A9" w:rsidRPr="00BA29A9">
        <w:rPr>
          <w:sz w:val="28"/>
          <w:lang w:val="en-US"/>
        </w:rPr>
        <w:t>Methods</w:t>
      </w:r>
    </w:p>
    <w:p w:rsidR="00A97F03" w:rsidRPr="00A97F03" w:rsidRDefault="00975B78" w:rsidP="00A97F03">
      <w:pPr>
        <w:pStyle w:val="Geenafstand"/>
        <w:rPr>
          <w:b/>
          <w:lang w:val="en-US"/>
        </w:rPr>
      </w:pPr>
      <w:r>
        <w:rPr>
          <w:b/>
          <w:lang w:val="en-US"/>
        </w:rPr>
        <w:t>Simulations</w:t>
      </w:r>
    </w:p>
    <w:p w:rsidR="00A97F03" w:rsidRDefault="00A97F03" w:rsidP="00407EB6">
      <w:pPr>
        <w:jc w:val="both"/>
        <w:rPr>
          <w:lang w:val="en-US"/>
        </w:rPr>
      </w:pPr>
      <w:r>
        <w:rPr>
          <w:lang w:val="en-US"/>
        </w:rPr>
        <w:t>Simulations of the spiking neu</w:t>
      </w:r>
      <w:ins w:id="171" w:author="Fleur Zeldenrust" w:date="2015-06-01T15:04:00Z">
        <w:r w:rsidR="00CE3B3C">
          <w:rPr>
            <w:lang w:val="en-US"/>
          </w:rPr>
          <w:t>ral network</w:t>
        </w:r>
      </w:ins>
      <w:del w:id="172" w:author="Fleur Zeldenrust" w:date="2015-06-01T15:04:00Z">
        <w:r w:rsidDel="00CE3B3C">
          <w:rPr>
            <w:lang w:val="en-US"/>
          </w:rPr>
          <w:delText>rons</w:delText>
        </w:r>
      </w:del>
      <w:r>
        <w:rPr>
          <w:lang w:val="en-US"/>
        </w:rPr>
        <w:t xml:space="preserve"> were performed using the BRIAN</w:t>
      </w:r>
      <w:r w:rsidR="00CD4777">
        <w:rPr>
          <w:lang w:val="en-US"/>
        </w:rPr>
        <w:t xml:space="preserve"> 2 simulator </w:t>
      </w:r>
      <w:r w:rsidR="00845598">
        <w:rPr>
          <w:lang w:val="en-US"/>
        </w:rPr>
        <w:fldChar w:fldCharType="begin" w:fldLock="1"/>
      </w:r>
      <w:r w:rsidR="00920DE5">
        <w:rPr>
          <w:lang w:val="en-US"/>
        </w:rPr>
        <w:instrText>ADDIN CSL_CITATION { "citationItems" : [ { "id" : "ITEM-1", "itemData" : { "DOI" : "10.3389/neuro.01.026.2009", "ISBN" : "1662-453X (Electronic)\\n1662-453X (Linking)", "ISSN" : "16624548", "PMID" : "20011141", "abstract" : "\"Brian\" is a simulator for spiking neural networks (http://www.briansimulator.org). The focus is on making the writing of simulation code as quick and easy as possible for the user, and on flexibility: new and non-standard models are no more difficult to define than standard ones. This allows scientists to spend more time on the details of their models, and less on their implementation. Neuron models are defined by writing differential equations in standard mathematical notation, facilitating scientific communication. Brian is written in the Python programming language, and uses vector-based computation to allow for efficient simulations. It is particularly useful for neuroscientific modelling at the systems level, and for teaching computational neuroscience.", "author" : [ { "dropping-particle" : "", "family" : "Goodman", "given" : "Dan F M", "non-dropping-particle" : "", "parse-names" : false, "suffix" : "" }, { "dropping-particle" : "", "family" : "Brette", "given" : "Romain", "non-dropping-particle" : "", "parse-names" : false, "suffix" : "" } ], "container-title" : "Frontiers in Neuroscience", "id" : "ITEM-1", "issue" : "SEP", "issued" : { "date-parts" : [ [ "2009" ] ] }, "page" : "192-197", "title" : "The brian simulator", "type" : "article-journal", "volume" : "3" }, "uris" : [ "http://www.mendeley.com/documents/?uuid=89157e10-5c0a-415a-bd94-1c1f717d6961" ] } ], "mendeley" : { "formattedCitation" : "(Goodman &amp; Brette, 2009)", "plainTextFormattedCitation" : "(Goodman &amp; Brette, 2009)", "previouslyFormattedCitation" : "(Goodman &amp; Brette, 2009)" }, "properties" : { "noteIndex" : 0 }, "schema" : "https://github.com/citation-style-language/schema/raw/master/csl-citation.json" }</w:instrText>
      </w:r>
      <w:r w:rsidR="00845598">
        <w:rPr>
          <w:lang w:val="en-US"/>
        </w:rPr>
        <w:fldChar w:fldCharType="separate"/>
      </w:r>
      <w:r w:rsidR="00CD4777" w:rsidRPr="00CD4777">
        <w:rPr>
          <w:noProof/>
          <w:lang w:val="en-US"/>
        </w:rPr>
        <w:t>(Goodman &amp; Brette, 2009)</w:t>
      </w:r>
      <w:r w:rsidR="00845598">
        <w:rPr>
          <w:lang w:val="en-US"/>
        </w:rPr>
        <w:fldChar w:fldCharType="end"/>
      </w:r>
      <w:r w:rsidR="00767715">
        <w:rPr>
          <w:lang w:val="en-US"/>
        </w:rPr>
        <w:t xml:space="preserve"> with a fixed time step </w:t>
      </w:r>
      <m:oMath>
        <m:r>
          <w:rPr>
            <w:rFonts w:ascii="Cambria Math" w:hAnsi="Cambria Math"/>
            <w:lang w:val="en-US"/>
          </w:rPr>
          <m:t>dt=0.1 ms</m:t>
        </m:r>
      </m:oMath>
      <w:r w:rsidR="00767715">
        <w:rPr>
          <w:lang w:val="en-US"/>
        </w:rPr>
        <w:t xml:space="preserve"> </w:t>
      </w:r>
      <w:r w:rsidR="00854A98">
        <w:rPr>
          <w:lang w:val="en-US"/>
        </w:rPr>
        <w:t xml:space="preserve">and a membrane time constant of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r>
          <w:rPr>
            <w:rFonts w:ascii="Cambria Math" w:hAnsi="Cambria Math"/>
            <w:lang w:val="en-US"/>
          </w:rPr>
          <m:t>=20 ms</m:t>
        </m:r>
      </m:oMath>
      <w:r w:rsidR="00767715">
        <w:rPr>
          <w:lang w:val="en-US"/>
        </w:rPr>
        <w:t xml:space="preserve">. </w:t>
      </w:r>
      <w:r w:rsidR="00854A98">
        <w:rPr>
          <w:lang w:val="en-US"/>
        </w:rPr>
        <w:t xml:space="preserve">All simulations were performed on a Packard bell EasyNote TK with </w:t>
      </w:r>
      <w:r w:rsidR="00854A98">
        <w:rPr>
          <w:lang w:val="en-US"/>
        </w:rPr>
        <w:lastRenderedPageBreak/>
        <w:t>4GB RAM and 2,3 GHz AMD Athlon II</w:t>
      </w:r>
      <w:r w:rsidR="00513F1C">
        <w:rPr>
          <w:lang w:val="en-US"/>
        </w:rPr>
        <w:t xml:space="preserve"> </w:t>
      </w:r>
      <w:r w:rsidR="00854A98">
        <w:rPr>
          <w:lang w:val="en-US"/>
        </w:rPr>
        <w:t xml:space="preserve">P360 processor. </w:t>
      </w:r>
    </w:p>
    <w:p w:rsidR="00407EB6" w:rsidRPr="00407EB6" w:rsidRDefault="00854A98" w:rsidP="00407EB6">
      <w:pPr>
        <w:pStyle w:val="Geenafstand"/>
        <w:rPr>
          <w:b/>
          <w:lang w:val="en-US"/>
        </w:rPr>
      </w:pPr>
      <w:r w:rsidRPr="00407EB6">
        <w:rPr>
          <w:b/>
          <w:lang w:val="en-US"/>
        </w:rPr>
        <w:t>Simple neuron model</w:t>
      </w:r>
    </w:p>
    <w:p w:rsidR="00854A98" w:rsidRDefault="00920DE5" w:rsidP="00407EB6">
      <w:pPr>
        <w:jc w:val="both"/>
        <w:rPr>
          <w:lang w:val="en-US"/>
        </w:rPr>
      </w:pPr>
      <w:r>
        <w:rPr>
          <w:lang w:val="en-US"/>
        </w:rPr>
        <w:t xml:space="preserve">For the simple </w:t>
      </w:r>
      <w:r w:rsidR="00FC42C9">
        <w:rPr>
          <w:lang w:val="en-US"/>
        </w:rPr>
        <w:t xml:space="preserve">LIF </w:t>
      </w:r>
      <w:r>
        <w:rPr>
          <w:lang w:val="en-US"/>
        </w:rPr>
        <w:t xml:space="preserve">neuron model </w:t>
      </w:r>
      <w:r w:rsidR="005728F7">
        <w:rPr>
          <w:lang w:val="en-US"/>
        </w:rPr>
        <w:t xml:space="preserve">(adapted from </w:t>
      </w:r>
      <w:r w:rsidR="00845598" w:rsidRPr="00920DE5">
        <w:rPr>
          <w:i/>
          <w:lang w:val="en-US"/>
        </w:rPr>
        <w:fldChar w:fldCharType="begin" w:fldLock="1"/>
      </w:r>
      <w:r w:rsidR="00A3172D">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845598" w:rsidRPr="00920DE5">
        <w:rPr>
          <w:i/>
          <w:lang w:val="en-US"/>
        </w:rPr>
        <w:fldChar w:fldCharType="separate"/>
      </w:r>
      <w:r w:rsidR="00A3172D">
        <w:rPr>
          <w:i/>
          <w:noProof/>
          <w:lang w:val="en-US"/>
        </w:rPr>
        <w:t>Brunel,</w:t>
      </w:r>
      <w:r w:rsidRPr="00920DE5">
        <w:rPr>
          <w:i/>
          <w:noProof/>
          <w:lang w:val="en-US"/>
        </w:rPr>
        <w:t xml:space="preserve"> 20</w:t>
      </w:r>
      <w:r w:rsidR="00A3172D">
        <w:rPr>
          <w:i/>
          <w:noProof/>
          <w:lang w:val="en-US"/>
        </w:rPr>
        <w:t>0</w:t>
      </w:r>
      <w:r w:rsidRPr="00920DE5">
        <w:rPr>
          <w:i/>
          <w:noProof/>
          <w:lang w:val="en-US"/>
        </w:rPr>
        <w:t>0</w:t>
      </w:r>
      <w:r w:rsidR="00845598" w:rsidRPr="00920DE5">
        <w:rPr>
          <w:i/>
          <w:lang w:val="en-US"/>
        </w:rPr>
        <w:fldChar w:fldCharType="end"/>
      </w:r>
      <w:r w:rsidR="005728F7">
        <w:rPr>
          <w:i/>
          <w:lang w:val="en-US"/>
        </w:rPr>
        <w:t>)</w:t>
      </w:r>
      <w:r>
        <w:rPr>
          <w:lang w:val="en-US"/>
        </w:rPr>
        <w:t xml:space="preserve"> </w:t>
      </w:r>
      <w:r w:rsidR="00490566">
        <w:rPr>
          <w:lang w:val="en-US"/>
        </w:rPr>
        <w:t xml:space="preserve">the </w:t>
      </w:r>
      <w:r w:rsidR="00A3172D">
        <w:rPr>
          <w:lang w:val="en-US"/>
        </w:rPr>
        <w:t>following</w:t>
      </w:r>
      <w:r w:rsidR="00490566">
        <w:rPr>
          <w:lang w:val="en-US"/>
        </w:rPr>
        <w:t xml:space="preserve"> equation </w:t>
      </w:r>
      <w:r w:rsidR="00FC42C9">
        <w:rPr>
          <w:lang w:val="en-US"/>
        </w:rPr>
        <w:t>is used:</w:t>
      </w:r>
    </w:p>
    <w:p w:rsidR="00482AC3" w:rsidRPr="00482AC3" w:rsidRDefault="00845598" w:rsidP="00407EB6">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 R</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490566" w:rsidRDefault="00490566" w:rsidP="00407EB6">
      <w:pPr>
        <w:jc w:val="both"/>
        <w:rPr>
          <w:lang w:val="en-US"/>
        </w:rPr>
      </w:pPr>
      <w:r>
        <w:rPr>
          <w:lang w:val="en-US"/>
        </w:rPr>
        <w:t>where RI</w:t>
      </w:r>
      <w:r>
        <w:rPr>
          <w:vertAlign w:val="subscript"/>
          <w:lang w:val="en-US"/>
        </w:rPr>
        <w:t>i</w:t>
      </w:r>
      <w:r>
        <w:rPr>
          <w:lang w:val="en-US"/>
        </w:rPr>
        <w:t>(t)</w:t>
      </w:r>
      <w:r w:rsidR="00A3172D">
        <w:rPr>
          <w:lang w:val="en-US"/>
        </w:rPr>
        <w:t xml:space="preserve"> is the input each neuron receives, both from external input and from other neurons in the network. The external input</w:t>
      </w:r>
      <w:r>
        <w:rPr>
          <w:lang w:val="en-US"/>
        </w:rPr>
        <w:t xml:space="preserve"> is described </w:t>
      </w:r>
      <w:r w:rsidR="00C20EE0">
        <w:rPr>
          <w:lang w:val="en-US"/>
        </w:rPr>
        <w:t xml:space="preserve">by the </w:t>
      </w:r>
      <w:ins w:id="173" w:author="Fleur Zeldenrust" w:date="2015-06-01T15:05:00Z">
        <w:r w:rsidR="00CE3B3C">
          <w:rPr>
            <w:lang w:val="en-US"/>
          </w:rPr>
          <w:t xml:space="preserve">following </w:t>
        </w:r>
      </w:ins>
      <w:r w:rsidR="00C20EE0">
        <w:rPr>
          <w:lang w:val="en-US"/>
        </w:rPr>
        <w:t>equation:</w:t>
      </w:r>
    </w:p>
    <w:p w:rsidR="00C20EE0" w:rsidRPr="00482AC3" w:rsidRDefault="00C20EE0" w:rsidP="00407EB6">
      <w:pPr>
        <w:jc w:val="both"/>
        <w:rPr>
          <w:rFonts w:eastAsiaTheme="minorEastAsia"/>
          <w:lang w:val="en-US"/>
        </w:rPr>
      </w:pPr>
      <m:oMathPara>
        <m:oMath>
          <m:r>
            <m:rPr>
              <m:sty m:val="p"/>
            </m:rPr>
            <w:rPr>
              <w:rFonts w:ascii="Cambria Math" w:hAnsi="Cambria Math"/>
              <w:lang w:val="en-US"/>
            </w:rPr>
            <m:t>R</m:t>
          </m:r>
          <m:sSub>
            <m:sSubPr>
              <m:ctrlPr>
                <w:rPr>
                  <w:rFonts w:ascii="Cambria Math" w:hAnsi="Cambria Math"/>
                  <w:vertAlign w:val="subscript"/>
                  <w:lang w:val="en-US"/>
                </w:rPr>
              </m:ctrlPr>
            </m:sSubPr>
            <m:e>
              <m:r>
                <m:rPr>
                  <m:sty m:val="p"/>
                </m:rPr>
                <w:rPr>
                  <w:rFonts w:ascii="Cambria Math" w:hAnsi="Cambria Math"/>
                  <w:vertAlign w:val="subscript"/>
                  <w:lang w:val="en-US"/>
                </w:rPr>
                <m:t>I</m:t>
              </m:r>
            </m:e>
            <m:sub>
              <m:r>
                <m:rPr>
                  <m:sty m:val="p"/>
                </m:rPr>
                <w:rPr>
                  <w:rFonts w:ascii="Cambria Math" w:hAnsi="Cambria Math"/>
                  <w:vertAlign w:val="subscript"/>
                  <w:lang w:val="en-US"/>
                </w:rPr>
                <m:t>i</m:t>
              </m:r>
            </m:sub>
          </m:sSub>
          <m:d>
            <m:dPr>
              <m:ctrlPr>
                <w:rPr>
                  <w:rFonts w:ascii="Cambria Math" w:hAnsi="Cambria Math"/>
                  <w:lang w:val="en-US"/>
                </w:rPr>
              </m:ctrlPr>
            </m:dPr>
            <m:e>
              <m:r>
                <m:rPr>
                  <m:sty m:val="p"/>
                </m:rPr>
                <w:rPr>
                  <w:rFonts w:ascii="Cambria Math" w:hAnsi="Cambria Math"/>
                  <w:lang w:val="en-US"/>
                </w:rPr>
                <m:t>t</m:t>
              </m:r>
            </m:e>
          </m:d>
          <m:r>
            <w:rPr>
              <w:rFonts w:ascii="Cambria Math" w:hAnsi="Cambria Math"/>
              <w:lang w:val="en-US"/>
            </w:rPr>
            <m:t>= 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2670D6" w:rsidRDefault="00A3172D" w:rsidP="00407EB6">
      <w:pPr>
        <w:jc w:val="both"/>
        <w:rPr>
          <w:rFonts w:eastAsiaTheme="minorEastAsia"/>
          <w:lang w:val="en-US"/>
        </w:rPr>
      </w:pPr>
      <w:r>
        <w:rPr>
          <w:rFonts w:eastAsiaTheme="minorEastAsia"/>
          <w:lang w:val="en-US"/>
        </w:rPr>
        <w:t>w</w:t>
      </w:r>
      <w:r w:rsidR="00482AC3">
        <w:rPr>
          <w:rFonts w:eastAsiaTheme="minorEastAsia"/>
          <w:lang w:val="en-US"/>
        </w:rPr>
        <w:t xml:space="preserve">here </w:t>
      </w: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oMath>
      <w:r w:rsidR="00482AC3">
        <w:rPr>
          <w:rFonts w:eastAsiaTheme="minorEastAsia"/>
          <w:lang w:val="en-US"/>
        </w:rPr>
        <w:t xml:space="preserve"> is the </w:t>
      </w:r>
      <w:r>
        <w:rPr>
          <w:rFonts w:eastAsiaTheme="minorEastAsia"/>
          <w:lang w:val="en-US"/>
        </w:rPr>
        <w:t xml:space="preserve">constant </w:t>
      </w:r>
      <w:r w:rsidR="002670D6">
        <w:rPr>
          <w:rFonts w:eastAsiaTheme="minorEastAsia"/>
          <w:lang w:val="en-US"/>
        </w:rPr>
        <w:t xml:space="preserve">external </w:t>
      </w:r>
      <w:r>
        <w:rPr>
          <w:rFonts w:eastAsiaTheme="minorEastAsia"/>
          <w:lang w:val="en-US"/>
        </w:rPr>
        <w:t>input described by</w:t>
      </w:r>
      <w:del w:id="174" w:author="Fleur Zeldenrust" w:date="2015-06-01T15:05:00Z">
        <w:r w:rsidDel="00CE3B3C">
          <w:rPr>
            <w:rFonts w:eastAsiaTheme="minorEastAsia"/>
            <w:lang w:val="en-US"/>
          </w:rPr>
          <w:delText xml:space="preserve"> </w:delText>
        </w:r>
      </w:del>
      <w:r>
        <w:rPr>
          <w:rFonts w:eastAsiaTheme="minorEastAsia"/>
          <w:lang w:val="en-US"/>
        </w:rPr>
        <w:t>:</w:t>
      </w:r>
    </w:p>
    <w:p w:rsidR="002670D6" w:rsidRDefault="002670D6" w:rsidP="00407EB6">
      <w:pPr>
        <w:jc w:val="center"/>
        <w:rPr>
          <w:rFonts w:eastAsiaTheme="minorEastAsia"/>
          <w:lang w:val="en-US"/>
        </w:rPr>
      </w:pPr>
      <m:oMath>
        <m:r>
          <w:rPr>
            <w:rFonts w:ascii="Cambria Math" w:hAnsi="Cambria Math"/>
            <w:lang w:val="en-US"/>
          </w:rPr>
          <m:t>μ</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θ</m:t>
        </m:r>
      </m:oMath>
      <w:r w:rsidR="00A3172D">
        <w:rPr>
          <w:rFonts w:eastAsiaTheme="minorEastAsia"/>
          <w:lang w:val="en-US"/>
        </w:rPr>
        <w:t>,</w:t>
      </w:r>
    </w:p>
    <w:p w:rsidR="002670D6" w:rsidRPr="002670D6" w:rsidRDefault="00A3172D" w:rsidP="00407EB6">
      <w:pPr>
        <w:jc w:val="both"/>
        <w:rPr>
          <w:rFonts w:eastAsiaTheme="minorEastAsia"/>
          <w:lang w:val="en-US"/>
        </w:rPr>
      </w:pPr>
      <w:del w:id="175" w:author="Fleur Zeldenrust" w:date="2015-06-01T15:05:00Z">
        <w:r w:rsidDel="00CE3B3C">
          <w:rPr>
            <w:rFonts w:eastAsiaTheme="minorEastAsia"/>
            <w:lang w:val="en-US"/>
          </w:rPr>
          <w:delText xml:space="preserve">where </w:delText>
        </w:r>
      </w:del>
      <w:ins w:id="176" w:author="Fleur Zeldenrust" w:date="2015-06-01T15:05:00Z">
        <w:r w:rsidR="00CE3B3C">
          <w:rPr>
            <w:rFonts w:eastAsiaTheme="minorEastAsia"/>
            <w:lang w:val="en-US"/>
          </w:rPr>
          <w:t xml:space="preserve"> </w:t>
        </w:r>
      </w:ins>
      <m:oMath>
        <w:commentRangeStart w:id="177"/>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Pr>
          <w:rFonts w:eastAsiaTheme="minorEastAsia"/>
          <w:lang w:val="en-US"/>
        </w:rPr>
        <w:t xml:space="preserve"> is the </w:t>
      </w:r>
      <w:r w:rsidR="007F0CCE">
        <w:rPr>
          <w:rFonts w:eastAsiaTheme="minorEastAsia"/>
          <w:lang w:val="en-US"/>
        </w:rPr>
        <w:t xml:space="preserve">frequency of external input and </w:t>
      </w:r>
      <m:oMath>
        <m:r>
          <w:rPr>
            <w:rFonts w:ascii="Cambria Math" w:eastAsiaTheme="minorEastAsia" w:hAnsi="Cambria Math"/>
            <w:lang w:val="en-US"/>
          </w:rPr>
          <m:t>θ</m:t>
        </m:r>
      </m:oMath>
      <w:r w:rsidR="007F0CCE">
        <w:rPr>
          <w:rFonts w:eastAsiaTheme="minorEastAsia"/>
          <w:lang w:val="en-US"/>
        </w:rPr>
        <w:t xml:space="preserve"> is the </w:t>
      </w:r>
      <w:ins w:id="178" w:author="Fleur Zeldenrust" w:date="2015-06-01T15:05:00Z">
        <w:r w:rsidR="00CE3B3C">
          <w:rPr>
            <w:rFonts w:eastAsiaTheme="minorEastAsia"/>
            <w:lang w:val="en-US"/>
          </w:rPr>
          <w:t>spike-</w:t>
        </w:r>
      </w:ins>
      <w:r w:rsidR="007F0CCE">
        <w:rPr>
          <w:rFonts w:eastAsiaTheme="minorEastAsia"/>
          <w:lang w:val="en-US"/>
        </w:rPr>
        <w:t>threshold</w:t>
      </w:r>
      <w:ins w:id="179" w:author="Fleur Zeldenrust" w:date="2015-06-01T15:05:00Z">
        <w:r w:rsidR="00CE3B3C">
          <w:rPr>
            <w:rFonts w:eastAsiaTheme="minorEastAsia"/>
            <w:lang w:val="en-US"/>
          </w:rPr>
          <w:t xml:space="preserve"> of the neuron</w:t>
        </w:r>
      </w:ins>
      <w:r w:rsidR="007F0CCE">
        <w:rPr>
          <w:rFonts w:eastAsiaTheme="minorEastAsia"/>
          <w:lang w:val="en-US"/>
        </w:rPr>
        <w:t xml:space="preserve">. </w:t>
      </w:r>
      <m:oMath>
        <m:r>
          <w:rPr>
            <w:rFonts w:ascii="Cambria Math" w:hAnsi="Cambria Math"/>
            <w:lang w:val="en-US"/>
          </w:rPr>
          <m:t>σ</m:t>
        </m:r>
        <m:rad>
          <m:radPr>
            <m:degHide m:val="on"/>
            <m:ctrlPr>
              <w:rPr>
                <w:rFonts w:ascii="Cambria Math" w:hAnsi="Cambria Math"/>
                <w:i/>
                <w:lang w:val="en-US"/>
              </w:rPr>
            </m:ctrlPr>
          </m:radPr>
          <m:deg/>
          <m:e>
            <m:r>
              <w:rPr>
                <w:rFonts w:ascii="Cambria Math" w:hAnsi="Cambria Math"/>
                <w:lang w:val="en-US"/>
              </w:rPr>
              <m:t>τ</m:t>
            </m:r>
          </m:e>
        </m:rad>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FA2CEB">
        <w:rPr>
          <w:rFonts w:eastAsiaTheme="minorEastAsia"/>
          <w:lang w:val="en-US"/>
        </w:rPr>
        <w:t xml:space="preserve"> represents the fluctuating input.</w:t>
      </w:r>
      <w:commentRangeEnd w:id="177"/>
      <w:r w:rsidR="002F345A">
        <w:rPr>
          <w:rStyle w:val="Verwijzingopmerking"/>
        </w:rPr>
        <w:commentReference w:id="177"/>
      </w:r>
      <w:r w:rsidR="00FA2CEB">
        <w:rPr>
          <w:rFonts w:eastAsiaTheme="minorEastAsia"/>
          <w:lang w:val="en-US"/>
        </w:rPr>
        <w:t xml:space="preserve"> </w:t>
      </w:r>
      <m:oMath>
        <m:r>
          <w:rPr>
            <w:rFonts w:ascii="Cambria Math" w:hAnsi="Cambria Math"/>
            <w:lang w:val="en-US"/>
          </w:rPr>
          <m:t>σ</m:t>
        </m:r>
      </m:oMath>
      <w:r w:rsidR="00FA2CEB">
        <w:rPr>
          <w:rFonts w:eastAsiaTheme="minorEastAsia"/>
          <w:lang w:val="en-US"/>
        </w:rPr>
        <w:t xml:space="preserve"> is described by </w:t>
      </w:r>
    </w:p>
    <w:p w:rsidR="002670D6" w:rsidRDefault="00FA2CEB" w:rsidP="00407EB6">
      <w:pPr>
        <w:jc w:val="center"/>
        <w:rPr>
          <w:rFonts w:eastAsiaTheme="minorEastAsia"/>
          <w:lang w:val="en-US"/>
        </w:rPr>
      </w:pPr>
      <m:oMath>
        <m:r>
          <w:rPr>
            <w:rFonts w:ascii="Cambria Math" w:hAnsi="Cambria Math"/>
            <w:lang w:val="en-US"/>
          </w:rPr>
          <m:t>σ=J</m:t>
        </m:r>
        <m:rad>
          <m:radPr>
            <m:degHide m:val="on"/>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r>
              <w:rPr>
                <w:rFonts w:ascii="Cambria Math" w:eastAsiaTheme="minorEastAsia" w:hAnsi="Cambria Math"/>
                <w:lang w:val="en-US"/>
              </w:rPr>
              <m:t>τ</m:t>
            </m:r>
          </m:e>
        </m:rad>
      </m:oMath>
      <w:r w:rsidR="002670D6">
        <w:rPr>
          <w:rFonts w:eastAsiaTheme="minorEastAsia"/>
          <w:lang w:val="en-US"/>
        </w:rPr>
        <w:t>,</w:t>
      </w:r>
    </w:p>
    <w:p w:rsidR="007F0CCE" w:rsidRDefault="007F0CCE" w:rsidP="00407EB6">
      <w:pPr>
        <w:jc w:val="both"/>
        <w:rPr>
          <w:rFonts w:eastAsiaTheme="minorEastAsia"/>
          <w:lang w:val="en-US"/>
        </w:rPr>
      </w:pPr>
      <w:r>
        <w:rPr>
          <w:rFonts w:eastAsiaTheme="minorEastAsia"/>
          <w:lang w:val="en-US"/>
        </w:rPr>
        <w:t xml:space="preserve">where </w:t>
      </w:r>
      <m:oMath>
        <m:r>
          <w:rPr>
            <w:rFonts w:ascii="Cambria Math" w:hAnsi="Cambria Math"/>
            <w:lang w:val="en-US"/>
          </w:rPr>
          <m:t>J</m:t>
        </m:r>
      </m:oMath>
      <w:r>
        <w:rPr>
          <w:rFonts w:eastAsiaTheme="minorEastAsia"/>
          <w:lang w:val="en-US"/>
        </w:rPr>
        <w:t xml:space="preserve"> represents the PSP amplitude,</w:t>
      </w:r>
      <w:r w:rsidR="00FA2CEB">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A2CEB">
        <w:rPr>
          <w:rFonts w:eastAsiaTheme="minorEastAsia"/>
          <w:lang w:val="en-US"/>
        </w:rPr>
        <w:t xml:space="preserve"> represents </w:t>
      </w:r>
      <w:r w:rsidR="002670D6">
        <w:rPr>
          <w:rFonts w:eastAsiaTheme="minorEastAsia"/>
          <w:lang w:val="en-US"/>
        </w:rPr>
        <w:t xml:space="preserve">the number of connections of excitatory neurons </w:t>
      </w:r>
      <w:r w:rsidR="00FA2CEB">
        <w:rPr>
          <w:rFonts w:eastAsiaTheme="minorEastAsia"/>
          <w:lang w:val="en-US"/>
        </w:rPr>
        <w:t xml:space="preserve">and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FA2CEB">
        <w:rPr>
          <w:rFonts w:eastAsiaTheme="minorEastAsia"/>
          <w:lang w:val="en-US"/>
        </w:rPr>
        <w:t xml:space="preserve"> represents Gaussian white noise</w:t>
      </w:r>
      <w:r>
        <w:rPr>
          <w:rFonts w:eastAsiaTheme="minorEastAsia"/>
          <w:lang w:val="en-US"/>
        </w:rPr>
        <w:t xml:space="preserve"> with mean = 0 and </w:t>
      </w:r>
      <w:r w:rsidR="00EF283E">
        <w:rPr>
          <w:rFonts w:eastAsiaTheme="minorEastAsia"/>
          <w:lang w:val="en-US"/>
        </w:rPr>
        <w:t>SD</w:t>
      </w:r>
      <w:r>
        <w:rPr>
          <w:rFonts w:eastAsiaTheme="minorEastAsia"/>
          <w:lang w:val="en-US"/>
        </w:rPr>
        <w:t xml:space="preserve"> = 1</w:t>
      </w:r>
      <w:r w:rsidR="00FA2CEB">
        <w:rPr>
          <w:rFonts w:eastAsiaTheme="minorEastAsia"/>
          <w:lang w:val="en-US"/>
        </w:rPr>
        <w:t xml:space="preserve">. </w:t>
      </w:r>
      <w:del w:id="180" w:author="Fleur Zeldenrust" w:date="2015-06-01T15:22:00Z">
        <w:r w:rsidDel="00DF7766">
          <w:rPr>
            <w:rFonts w:eastAsiaTheme="minorEastAsia"/>
            <w:lang w:val="en-US"/>
          </w:rPr>
          <w:delText>Input f</w:delText>
        </w:r>
        <w:r w:rsidR="00F51A4C" w:rsidDel="00DF7766">
          <w:rPr>
            <w:rFonts w:eastAsiaTheme="minorEastAsia"/>
            <w:lang w:val="en-US"/>
          </w:rPr>
          <w:delText>rom other neurons in the network</w:delText>
        </w:r>
        <w:r w:rsidDel="00DF7766">
          <w:rPr>
            <w:rFonts w:eastAsiaTheme="minorEastAsia"/>
            <w:lang w:val="en-US"/>
          </w:rPr>
          <w:delText xml:space="preserve"> </w:delText>
        </w:r>
        <w:r w:rsidR="00F51A4C" w:rsidDel="00DF7766">
          <w:rPr>
            <w:rFonts w:eastAsiaTheme="minorEastAsia"/>
            <w:lang w:val="en-US"/>
          </w:rPr>
          <w:delText>is described by</w:delText>
        </w:r>
      </w:del>
      <w:ins w:id="181" w:author="Fleur Zeldenrust" w:date="2015-06-01T15:22:00Z">
        <w:r w:rsidR="00DF7766">
          <w:rPr>
            <w:rFonts w:eastAsiaTheme="minorEastAsia"/>
            <w:lang w:val="en-US"/>
          </w:rPr>
          <w:t xml:space="preserve">Every time a presynaptic spike is fired, the </w:t>
        </w:r>
      </w:ins>
      <w:ins w:id="182" w:author="Fleur Zeldenrust" w:date="2015-06-01T15:23:00Z">
        <w:r w:rsidR="00DF7766">
          <w:rPr>
            <w:rFonts w:eastAsiaTheme="minorEastAsia"/>
            <w:lang w:val="en-US"/>
          </w:rPr>
          <w:t>postsynaptic</w:t>
        </w:r>
      </w:ins>
      <w:ins w:id="183" w:author="Fleur Zeldenrust" w:date="2015-06-01T15:22:00Z">
        <w:r w:rsidR="00DF7766">
          <w:rPr>
            <w:rFonts w:eastAsiaTheme="minorEastAsia"/>
            <w:lang w:val="en-US"/>
          </w:rPr>
          <w:t xml:space="preserve"> </w:t>
        </w:r>
      </w:ins>
      <w:ins w:id="184" w:author="Fleur Zeldenrust" w:date="2015-06-01T15:23:00Z">
        <w:r w:rsidR="00DF7766">
          <w:rPr>
            <w:rFonts w:eastAsiaTheme="minorEastAsia"/>
            <w:lang w:val="en-US"/>
          </w:rPr>
          <w:t>membrane potential is updated according to</w:t>
        </w:r>
      </w:ins>
      <w:r>
        <w:rPr>
          <w:rFonts w:eastAsiaTheme="minorEastAsia"/>
          <w:lang w:val="en-US"/>
        </w:rPr>
        <w:t>:</w:t>
      </w:r>
    </w:p>
    <w:p w:rsidR="004F5266" w:rsidRPr="004F5266" w:rsidRDefault="00845598" w:rsidP="00F51A4C">
      <w:pPr>
        <w:jc w:val="center"/>
        <w:rPr>
          <w:ins w:id="185" w:author="Fleur Zeldenrust" w:date="2015-06-01T15:24:00Z"/>
          <w:rFonts w:eastAsiaTheme="minorEastAsia"/>
          <w:lang w:val="en-US"/>
          <w:rPrChange w:id="186" w:author="Fleur Zeldenrust" w:date="2015-06-01T15:24:00Z">
            <w:rPr>
              <w:ins w:id="187" w:author="Fleur Zeldenrust" w:date="2015-06-01T15:24:00Z"/>
              <w:rFonts w:ascii="Cambria Math" w:eastAsiaTheme="minorEastAsia" w:hAnsi="Cambria Math"/>
              <w:i/>
              <w:lang w:val="en-US"/>
            </w:rPr>
          </w:rPrChange>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post</m:t>
              </m:r>
            </m:sub>
          </m:sSub>
          <w:ins w:id="188" w:author="Fleur Zeldenrust" w:date="2015-06-01T15:24:00Z">
            <m:r>
              <w:rPr>
                <w:rFonts w:ascii="Cambria Math" w:eastAsiaTheme="minorEastAsia" w:hAnsi="Cambria Math"/>
                <w:lang w:val="en-US"/>
              </w:rPr>
              <m:t>→</m:t>
            </m:r>
          </w:ins>
          <m:sSub>
            <m:sSubPr>
              <m:ctrlPr>
                <w:ins w:id="189" w:author="Fleur Zeldenrust" w:date="2015-06-01T15:24:00Z">
                  <w:rPr>
                    <w:rFonts w:ascii="Cambria Math" w:eastAsiaTheme="minorEastAsia" w:hAnsi="Cambria Math"/>
                    <w:i/>
                    <w:lang w:val="en-US"/>
                  </w:rPr>
                </w:ins>
              </m:ctrlPr>
            </m:sSubPr>
            <m:e>
              <w:ins w:id="190" w:author="Fleur Zeldenrust" w:date="2015-06-01T15:24:00Z">
                <m:r>
                  <w:rPr>
                    <w:rFonts w:ascii="Cambria Math" w:eastAsiaTheme="minorEastAsia" w:hAnsi="Cambria Math"/>
                    <w:lang w:val="en-US"/>
                  </w:rPr>
                  <m:t>V</m:t>
                </m:r>
              </w:ins>
            </m:e>
            <m:sub>
              <w:ins w:id="191" w:author="Fleur Zeldenrust" w:date="2015-06-01T15:24:00Z">
                <m:r>
                  <w:rPr>
                    <w:rFonts w:ascii="Cambria Math" w:eastAsiaTheme="minorEastAsia" w:hAnsi="Cambria Math"/>
                    <w:lang w:val="en-US"/>
                  </w:rPr>
                  <m:t>post</m:t>
                </m:r>
              </w:ins>
            </m:sub>
          </m:sSub>
          <w:ins w:id="192" w:author="Fleur Zeldenrust" w:date="2015-06-01T15:24:00Z">
            <m:r>
              <w:rPr>
                <w:rFonts w:ascii="Cambria Math" w:eastAsiaTheme="minorEastAsia" w:hAnsi="Cambria Math"/>
                <w:lang w:val="en-US"/>
              </w:rPr>
              <m:t>+</m:t>
            </m:r>
            <m:r>
              <m:rPr>
                <m:sty m:val="p"/>
              </m:rPr>
              <w:rPr>
                <w:rFonts w:ascii="Cambria Math" w:eastAsiaTheme="minorEastAsia" w:hAnsi="Cambria Math" w:hint="eastAsia"/>
                <w:lang w:val="en-US"/>
              </w:rPr>
              <m:t>Δ</m:t>
            </m:r>
            <m:r>
              <w:rPr>
                <w:rFonts w:ascii="Cambria Math" w:eastAsiaTheme="minorEastAsia" w:hAnsi="Cambria Math"/>
                <w:lang w:val="en-US"/>
              </w:rPr>
              <m:t>V</m:t>
            </m:r>
          </w:ins>
        </m:oMath>
      </m:oMathPara>
    </w:p>
    <w:p w:rsidR="007F0CCE" w:rsidRDefault="004F5266" w:rsidP="00F51A4C">
      <w:pPr>
        <w:jc w:val="center"/>
        <w:rPr>
          <w:rFonts w:eastAsiaTheme="minorEastAsia"/>
          <w:lang w:val="en-US"/>
        </w:rPr>
      </w:pPr>
      <m:oMath>
        <w:ins w:id="193" w:author="Fleur Zeldenrust" w:date="2015-06-01T15:24:00Z">
          <m:r>
            <m:rPr>
              <m:sty m:val="p"/>
            </m:rPr>
            <w:rPr>
              <w:rFonts w:ascii="Cambria Math" w:eastAsiaTheme="minorEastAsia" w:hAnsi="Cambria Math"/>
              <w:lang w:val="en-US"/>
            </w:rPr>
            <m:t>Δ</m:t>
          </m:r>
          <m:r>
            <w:rPr>
              <w:rFonts w:ascii="Cambria Math" w:eastAsiaTheme="minorEastAsia" w:hAnsi="Cambria Math"/>
              <w:lang w:val="en-US"/>
            </w:rPr>
            <m:t>V=</m:t>
          </m:r>
        </w:ins>
        <w:ins w:id="194" w:author="Fleur Zeldenrust" w:date="2015-06-01T15:25:00Z">
          <m:r>
            <w:rPr>
              <w:rFonts w:ascii="Cambria Math" w:eastAsiaTheme="minorEastAsia" w:hAnsi="Cambria Math"/>
              <w:lang w:val="en-US"/>
            </w:rPr>
            <m:t>-</m:t>
          </m:r>
        </w:ins>
        <w:ins w:id="195" w:author="Fleur Zeldenrust" w:date="2015-06-01T15:44:00Z">
          <m:r>
            <w:rPr>
              <w:rFonts w:ascii="Cambria Math" w:eastAsiaTheme="minorEastAsia" w:hAnsi="Cambria Math"/>
              <w:lang w:val="en-US"/>
            </w:rPr>
            <m:t>gJ</m:t>
          </m:r>
        </w:ins>
        <w:del w:id="196" w:author="Fleur Zeldenrust" w:date="2015-06-01T15:23:00Z">
          <m:r>
            <w:rPr>
              <w:rFonts w:ascii="Cambria Math" w:eastAsiaTheme="minorEastAsia" w:hAnsi="Cambria Math"/>
              <w:lang w:val="en-US"/>
            </w:rPr>
            <m:t>=</m:t>
          </m:r>
        </w:del>
        <m:sSub>
          <m:sSubPr>
            <m:ctrlPr>
              <w:del w:id="197" w:author="Fleur Zeldenrust" w:date="2015-06-01T15:23:00Z">
                <w:rPr>
                  <w:rFonts w:ascii="Cambria Math" w:eastAsiaTheme="minorEastAsia" w:hAnsi="Cambria Math"/>
                  <w:i/>
                  <w:lang w:val="en-US"/>
                </w:rPr>
              </w:del>
            </m:ctrlPr>
          </m:sSubPr>
          <m:e>
            <w:del w:id="198" w:author="Fleur Zeldenrust" w:date="2015-06-01T15:23:00Z">
              <m:r>
                <w:rPr>
                  <w:rFonts w:ascii="Cambria Math" w:eastAsiaTheme="minorEastAsia" w:hAnsi="Cambria Math"/>
                  <w:lang w:val="en-US"/>
                </w:rPr>
                <m:t>V</m:t>
              </m:r>
            </w:del>
          </m:e>
          <m:sub>
            <w:del w:id="199" w:author="Fleur Zeldenrust" w:date="2015-06-01T15:23:00Z">
              <m:r>
                <w:rPr>
                  <w:rFonts w:ascii="Cambria Math" w:eastAsiaTheme="minorEastAsia" w:hAnsi="Cambria Math"/>
                  <w:lang w:val="en-US"/>
                </w:rPr>
                <m:t>pre</m:t>
              </m:r>
            </w:del>
          </m:sub>
        </m:sSub>
        <w:del w:id="200" w:author="Fleur Zeldenrust" w:date="2015-06-01T15:23:00Z">
          <m:r>
            <w:rPr>
              <w:rFonts w:ascii="Cambria Math" w:eastAsiaTheme="minorEastAsia" w:hAnsi="Cambria Math"/>
              <w:lang w:val="en-US"/>
            </w:rPr>
            <m:t xml:space="preserve">+ </m:t>
          </m:r>
        </w:del>
        <m:d>
          <m:dPr>
            <m:ctrlPr>
              <w:del w:id="201" w:author="Fleur Zeldenrust" w:date="2015-06-01T15:23:00Z">
                <w:rPr>
                  <w:rFonts w:ascii="Cambria Math" w:eastAsiaTheme="minorEastAsia" w:hAnsi="Cambria Math"/>
                  <w:i/>
                  <w:lang w:val="en-US"/>
                </w:rPr>
              </w:del>
            </m:ctrlPr>
          </m:dPr>
          <m:e>
            <w:del w:id="202" w:author="Fleur Zeldenrust" w:date="2015-06-01T15:23:00Z">
              <m:r>
                <w:rPr>
                  <w:rFonts w:ascii="Cambria Math" w:eastAsiaTheme="minorEastAsia" w:hAnsi="Cambria Math"/>
                  <w:lang w:val="en-US"/>
                </w:rPr>
                <m:t>-g</m:t>
              </m:r>
            </w:del>
          </m:e>
        </m:d>
        <w:del w:id="203" w:author="Fleur Zeldenrust" w:date="2015-06-01T15:23:00Z">
          <m:r>
            <w:rPr>
              <w:rFonts w:ascii="Cambria Math" w:eastAsiaTheme="minorEastAsia" w:hAnsi="Cambria Math"/>
              <w:lang w:val="en-US"/>
            </w:rPr>
            <m:t>J</m:t>
          </m:r>
        </w:del>
      </m:oMath>
      <w:del w:id="204" w:author="Fleur Zeldenrust" w:date="2015-06-01T15:23:00Z">
        <w:r w:rsidR="00F51A4C" w:rsidDel="00DF7766">
          <w:rPr>
            <w:rFonts w:eastAsiaTheme="minorEastAsia"/>
            <w:lang w:val="en-US"/>
          </w:rPr>
          <w:delText>,</w:delText>
        </w:r>
      </w:del>
    </w:p>
    <w:p w:rsidR="00FA2CEB" w:rsidRDefault="00F51A4C" w:rsidP="00407EB6">
      <w:pPr>
        <w:jc w:val="both"/>
        <w:rPr>
          <w:rFonts w:eastAsiaTheme="minorEastAsia"/>
          <w:lang w:val="en-US"/>
        </w:rPr>
      </w:pPr>
      <w:commentRangeStart w:id="205"/>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post</m:t>
            </m:r>
          </m:sub>
        </m:sSub>
      </m:oMath>
      <w:r>
        <w:rPr>
          <w:rFonts w:eastAsiaTheme="minorEastAsia"/>
          <w:lang w:val="en-US"/>
        </w:rPr>
        <w:t xml:space="preserve"> is the membrane potential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pre</m:t>
            </m:r>
          </m:sub>
        </m:sSub>
      </m:oMath>
      <w:r>
        <w:rPr>
          <w:rFonts w:eastAsiaTheme="minorEastAsia"/>
          <w:lang w:val="en-US"/>
        </w:rPr>
        <w:t xml:space="preserve"> is the membrane potential before a spike </w:t>
      </w:r>
      <w:commentRangeEnd w:id="205"/>
      <w:r w:rsidR="00DF7766">
        <w:rPr>
          <w:rStyle w:val="Verwijzingopmerking"/>
        </w:rPr>
        <w:commentReference w:id="205"/>
      </w:r>
      <w:r>
        <w:rPr>
          <w:rFonts w:eastAsiaTheme="minorEastAsia"/>
          <w:lang w:val="en-US"/>
        </w:rPr>
        <w:t xml:space="preserve">and g is the relative strength of a inhibitory </w:t>
      </w:r>
      <w:r w:rsidR="00C548BA">
        <w:rPr>
          <w:rFonts w:eastAsiaTheme="minorEastAsia"/>
          <w:lang w:val="en-US"/>
        </w:rPr>
        <w:t>synapse</w:t>
      </w:r>
      <w:r>
        <w:rPr>
          <w:rFonts w:eastAsiaTheme="minorEastAsia"/>
          <w:lang w:val="en-US"/>
        </w:rPr>
        <w:t xml:space="preserve"> (</w:t>
      </w:r>
      <m:oMath>
        <m:r>
          <w:rPr>
            <w:rFonts w:ascii="Cambria Math" w:eastAsiaTheme="minorEastAsia" w:hAnsi="Cambria Math"/>
            <w:lang w:val="en-US"/>
          </w:rPr>
          <m:t>g=-1</m:t>
        </m:r>
      </m:oMath>
      <w:r>
        <w:rPr>
          <w:rFonts w:eastAsiaTheme="minorEastAsia"/>
          <w:lang w:val="en-US"/>
        </w:rPr>
        <w:t xml:space="preserve"> for excitatory synapses). The </w:t>
      </w:r>
      <w:del w:id="206" w:author="Fleur Zeldenrust" w:date="2015-06-01T15:26:00Z">
        <w:r w:rsidDel="0088656E">
          <w:rPr>
            <w:rFonts w:eastAsiaTheme="minorEastAsia"/>
            <w:lang w:val="en-US"/>
          </w:rPr>
          <w:delText xml:space="preserve">fixed </w:delText>
        </w:r>
      </w:del>
      <w:ins w:id="207" w:author="Fleur Zeldenrust" w:date="2015-06-01T15:26:00Z">
        <w:r w:rsidR="0088656E">
          <w:rPr>
            <w:rFonts w:eastAsiaTheme="minorEastAsia"/>
            <w:lang w:val="en-US"/>
          </w:rPr>
          <w:t xml:space="preserve">other </w:t>
        </w:r>
      </w:ins>
      <w:r>
        <w:rPr>
          <w:rFonts w:eastAsiaTheme="minorEastAsia"/>
          <w:lang w:val="en-US"/>
        </w:rPr>
        <w:t>parameter values</w:t>
      </w:r>
      <w:r w:rsidR="00FA2CEB">
        <w:rPr>
          <w:rFonts w:eastAsiaTheme="minorEastAsia"/>
          <w:lang w:val="en-US"/>
        </w:rPr>
        <w:t xml:space="preserve"> </w:t>
      </w:r>
      <w:ins w:id="208" w:author="Fleur Zeldenrust" w:date="2015-06-01T15:26:00Z">
        <w:r w:rsidR="0088656E">
          <w:rPr>
            <w:rFonts w:eastAsiaTheme="minorEastAsia"/>
            <w:lang w:val="en-US"/>
          </w:rPr>
          <w:t>were kept fixed at the following values</w:t>
        </w:r>
      </w:ins>
      <w:del w:id="209" w:author="Fleur Zeldenrust" w:date="2015-06-01T15:27:00Z">
        <w:r w:rsidR="00FA2CEB" w:rsidDel="0088656E">
          <w:rPr>
            <w:rFonts w:eastAsiaTheme="minorEastAsia"/>
            <w:lang w:val="en-US"/>
          </w:rPr>
          <w:delText>are</w:delText>
        </w:r>
      </w:del>
      <w:r w:rsidR="002670D6">
        <w:rPr>
          <w:rFonts w:eastAsiaTheme="minorEastAsia"/>
          <w:lang w:val="en-US"/>
        </w:rPr>
        <w:t xml:space="preserve"> </w:t>
      </w:r>
      <m:oMath>
        <m:r>
          <w:rPr>
            <w:rFonts w:ascii="Cambria Math" w:eastAsiaTheme="minorEastAsia" w:hAnsi="Cambria Math"/>
            <w:lang w:val="en-US"/>
          </w:rPr>
          <m:t>θ=20 mV</m:t>
        </m:r>
      </m:oMath>
      <w:r w:rsidR="00FA2CEB">
        <w:rPr>
          <w:rFonts w:eastAsiaTheme="minorEastAsia"/>
          <w:lang w:val="en-US"/>
        </w:rPr>
        <w:t xml:space="preserve">, </w:t>
      </w:r>
      <m:oMath>
        <m:r>
          <w:rPr>
            <w:rFonts w:ascii="Cambria Math" w:hAnsi="Cambria Math"/>
            <w:lang w:val="en-US"/>
          </w:rPr>
          <m:t>J=0.1 mV</m:t>
        </m:r>
      </m:oMath>
      <w:r w:rsidR="002670D6">
        <w:rPr>
          <w:rFonts w:eastAsiaTheme="minorEastAsia"/>
          <w:lang w:val="en-US"/>
        </w:rPr>
        <w:t xml:space="preserve">, the transmission </w:t>
      </w:r>
      <w:r w:rsidR="002670D6">
        <w:rPr>
          <w:rFonts w:eastAsiaTheme="minorEastAsia"/>
          <w:lang w:val="en-US"/>
        </w:rPr>
        <w:lastRenderedPageBreak/>
        <w:t xml:space="preserve">delay </w:t>
      </w:r>
      <m:oMath>
        <m:r>
          <w:rPr>
            <w:rFonts w:ascii="Cambria Math" w:eastAsiaTheme="minorEastAsia" w:hAnsi="Cambria Math"/>
            <w:lang w:val="en-US"/>
          </w:rPr>
          <m:t>D=1.5 ms</m:t>
        </m:r>
      </m:oMath>
      <w:r w:rsidR="002670D6">
        <w:rPr>
          <w:rFonts w:eastAsiaTheme="minorEastAsia"/>
          <w:lang w:val="en-US"/>
        </w:rPr>
        <w:t xml:space="preserve">, the refractory period </w:t>
      </w:r>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rp</m:t>
            </m:r>
          </m:sub>
        </m:sSub>
        <m:r>
          <w:rPr>
            <w:rFonts w:ascii="Cambria Math" w:eastAsiaTheme="minorEastAsia" w:hAnsi="Cambria Math"/>
            <w:lang w:val="en-US"/>
          </w:rPr>
          <m:t>=2 ms</m:t>
        </m:r>
      </m:oMath>
      <w:r w:rsidR="002670D6">
        <w:rPr>
          <w:rFonts w:eastAsiaTheme="minorEastAsia"/>
          <w:lang w:val="en-US"/>
        </w:rPr>
        <w:t xml:space="preserve"> and the reset value after a spike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r</m:t>
            </m:r>
          </m:sub>
        </m:sSub>
        <m:r>
          <w:rPr>
            <w:rFonts w:ascii="Cambria Math" w:eastAsiaTheme="minorEastAsia" w:hAnsi="Cambria Math"/>
            <w:lang w:val="en-US"/>
          </w:rPr>
          <m:t>=10mV</m:t>
        </m:r>
        <m:r>
          <w:rPr>
            <w:rFonts w:ascii="Cambria Math" w:eastAsiaTheme="minorEastAsia" w:hAnsi="Cambria Math"/>
            <w:highlight w:val="yellow"/>
            <w:lang w:val="en-US"/>
            <w:rPrChange w:id="210" w:author="Fleur Zeldenrust" w:date="2015-06-01T15:26:00Z">
              <w:rPr>
                <w:rFonts w:ascii="Cambria Math" w:eastAsiaTheme="minorEastAsia" w:hAnsi="Cambria Math"/>
                <w:lang w:val="en-US"/>
              </w:rPr>
            </w:rPrChange>
          </w:rPr>
          <m:t>.</m:t>
        </m:r>
      </m:oMath>
      <w:r w:rsidR="00845598" w:rsidRPr="00845598">
        <w:rPr>
          <w:rFonts w:eastAsiaTheme="minorEastAsia"/>
          <w:highlight w:val="yellow"/>
          <w:lang w:val="en-US"/>
          <w:rPrChange w:id="211" w:author="Fleur Zeldenrust" w:date="2015-06-01T15:26:00Z">
            <w:rPr>
              <w:rFonts w:eastAsiaTheme="minorEastAsia"/>
              <w:lang w:val="en-US"/>
            </w:rPr>
          </w:rPrChange>
        </w:rPr>
        <w:t xml:space="preserve"> </w:t>
      </w:r>
      <w:ins w:id="212" w:author="Fleur Zeldenrust" w:date="2015-06-01T15:25:00Z">
        <w:r w:rsidR="00845598" w:rsidRPr="00845598">
          <w:rPr>
            <w:rFonts w:eastAsiaTheme="minorEastAsia"/>
            <w:highlight w:val="yellow"/>
            <w:lang w:val="en-US"/>
            <w:rPrChange w:id="213" w:author="Fleur Zeldenrust" w:date="2015-06-01T15:26:00Z">
              <w:rPr>
                <w:rFonts w:eastAsiaTheme="minorEastAsia"/>
                <w:lang w:val="en-US"/>
              </w:rPr>
            </w:rPrChange>
          </w:rPr>
          <w:t>Waarom heb je deze zo gekozen? Waar komen die vandaan?</w:t>
        </w:r>
      </w:ins>
      <w:ins w:id="214" w:author="Fleur Zeldenrust" w:date="2015-06-01T15:27:00Z">
        <w:r w:rsidR="0088656E">
          <w:rPr>
            <w:rFonts w:eastAsiaTheme="minorEastAsia"/>
            <w:lang w:val="en-US"/>
          </w:rPr>
          <w:t xml:space="preserve"> </w:t>
        </w:r>
      </w:ins>
      <w:r w:rsidR="002670D6">
        <w:rPr>
          <w:rFonts w:eastAsiaTheme="minorEastAsia"/>
          <w:lang w:val="en-US"/>
        </w:rPr>
        <w:t xml:space="preserve">The </w:t>
      </w:r>
      <w:del w:id="215" w:author="Fleur Zeldenrust" w:date="2015-06-01T15:27:00Z">
        <w:r w:rsidR="002670D6" w:rsidDel="0088656E">
          <w:rPr>
            <w:rFonts w:eastAsiaTheme="minorEastAsia"/>
            <w:lang w:val="en-US"/>
          </w:rPr>
          <w:delText xml:space="preserve">remaining </w:delText>
        </w:r>
      </w:del>
      <w:r w:rsidR="002670D6">
        <w:rPr>
          <w:rFonts w:eastAsiaTheme="minorEastAsia"/>
          <w:lang w:val="en-US"/>
        </w:rPr>
        <w:t>parameter</w:t>
      </w:r>
      <w:ins w:id="216" w:author="Fleur Zeldenrust" w:date="2015-06-01T16:11:00Z">
        <w:r w:rsidR="00520628">
          <w:rPr>
            <w:rFonts w:eastAsiaTheme="minorEastAsia"/>
            <w:lang w:val="en-US"/>
          </w:rPr>
          <w:t>s</w:t>
        </w:r>
      </w:ins>
      <w:r w:rsidR="002670D6">
        <w:rPr>
          <w:rFonts w:eastAsiaTheme="minorEastAsia"/>
          <w:lang w:val="en-US"/>
        </w:rPr>
        <w:t xml:space="preserve"> </w:t>
      </w:r>
      <w:del w:id="217" w:author="Fleur Zeldenrust" w:date="2015-06-01T16:11:00Z">
        <w:r w:rsidR="002670D6" w:rsidDel="00520628">
          <w:rPr>
            <w:rFonts w:eastAsiaTheme="minorEastAsia"/>
            <w:lang w:val="en-US"/>
          </w:rPr>
          <w:delText xml:space="preserve">space </w:delText>
        </w:r>
      </w:del>
      <w:del w:id="218" w:author="Fleur Zeldenrust" w:date="2015-06-01T15:27:00Z">
        <w:r w:rsidDel="0088656E">
          <w:rPr>
            <w:rFonts w:eastAsiaTheme="minorEastAsia"/>
            <w:lang w:val="en-US"/>
          </w:rPr>
          <w:delText xml:space="preserve">is </w:delText>
        </w:r>
      </w:del>
      <w:ins w:id="219" w:author="Fleur Zeldenrust" w:date="2015-06-01T15:27:00Z">
        <w:r w:rsidR="0088656E">
          <w:rPr>
            <w:rFonts w:eastAsiaTheme="minorEastAsia"/>
            <w:lang w:val="en-US"/>
          </w:rPr>
          <w:t xml:space="preserve">I will investigate </w:t>
        </w:r>
      </w:ins>
      <w:ins w:id="220" w:author="Fleur Zeldenrust" w:date="2015-06-01T16:11:00Z">
        <w:r w:rsidR="00520628">
          <w:rPr>
            <w:rFonts w:eastAsiaTheme="minorEastAsia"/>
            <w:lang w:val="en-US"/>
          </w:rPr>
          <w:t>are</w:t>
        </w:r>
      </w:ins>
      <w:ins w:id="221" w:author="Fleur Zeldenrust" w:date="2015-06-01T15:27:00Z">
        <w:r w:rsidR="0088656E">
          <w:rPr>
            <w:rFonts w:eastAsiaTheme="minorEastAsia"/>
            <w:lang w:val="en-US"/>
          </w:rPr>
          <w:t xml:space="preserve"> </w:t>
        </w:r>
      </w:ins>
      <w:del w:id="222" w:author="Fleur Zeldenrust" w:date="2015-06-01T16:11:00Z">
        <w:r w:rsidDel="00520628">
          <w:rPr>
            <w:rFonts w:eastAsiaTheme="minorEastAsia"/>
            <w:lang w:val="en-US"/>
          </w:rPr>
          <w:delText xml:space="preserve">thus </w:delText>
        </w:r>
      </w:del>
      <w:r>
        <w:rPr>
          <w:rFonts w:eastAsiaTheme="minorEastAsia"/>
          <w:lang w:val="en-US"/>
        </w:rPr>
        <w:t xml:space="preserve">the </w:t>
      </w:r>
      <w:r w:rsidR="002670D6">
        <w:rPr>
          <w:rFonts w:eastAsiaTheme="minorEastAsia"/>
          <w:lang w:val="en-US"/>
        </w:rPr>
        <w:t xml:space="preserve">relative strength of the inhibitory synapses </w:t>
      </w:r>
      <m:oMath>
        <m:r>
          <w:rPr>
            <w:rFonts w:ascii="Cambria Math" w:eastAsiaTheme="minorEastAsia" w:hAnsi="Cambria Math"/>
            <w:lang w:val="en-US"/>
          </w:rPr>
          <m:t>g</m:t>
        </m:r>
      </m:oMath>
      <w:r>
        <w:rPr>
          <w:rFonts w:eastAsiaTheme="minorEastAsia"/>
          <w:lang w:val="en-US"/>
        </w:rPr>
        <w:t xml:space="preserve"> </w:t>
      </w:r>
      <w:r w:rsidR="002670D6">
        <w:rPr>
          <w:rFonts w:eastAsiaTheme="minorEastAsia"/>
          <w:lang w:val="en-US"/>
        </w:rPr>
        <w:t xml:space="preserve">and </w:t>
      </w:r>
      <w:r>
        <w:rPr>
          <w:rFonts w:eastAsiaTheme="minorEastAsia"/>
          <w:lang w:val="en-US"/>
        </w:rPr>
        <w:t xml:space="preserve">the external firing rate </w:t>
      </w:r>
      <w:r w:rsidR="002670D6">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ν</m:t>
            </m:r>
          </m:e>
          <m:sub>
            <m:r>
              <w:rPr>
                <w:rFonts w:ascii="Cambria Math" w:eastAsiaTheme="minorEastAsia" w:hAnsi="Cambria Math"/>
                <w:lang w:val="en-US"/>
              </w:rPr>
              <m:t>ext</m:t>
            </m:r>
          </m:sub>
        </m:sSub>
      </m:oMath>
      <w:r w:rsidR="002670D6">
        <w:rPr>
          <w:rFonts w:eastAsiaTheme="minorEastAsia"/>
          <w:lang w:val="en-US"/>
        </w:rPr>
        <w:t>.</w:t>
      </w:r>
      <w:ins w:id="223" w:author="Fleur Zeldenrust" w:date="2015-06-01T15:27:00Z">
        <w:r w:rsidR="00845598" w:rsidRPr="00845598">
          <w:rPr>
            <w:rFonts w:eastAsiaTheme="minorEastAsia"/>
            <w:highlight w:val="yellow"/>
            <w:lang w:val="en-US"/>
            <w:rPrChange w:id="224" w:author="Fleur Zeldenrust" w:date="2015-06-01T15:27:00Z">
              <w:rPr>
                <w:rFonts w:eastAsiaTheme="minorEastAsia"/>
                <w:lang w:val="en-US"/>
              </w:rPr>
            </w:rPrChange>
          </w:rPr>
          <w:t>Waarom? Waarom deze parameters en niet andere?</w:t>
        </w:r>
      </w:ins>
    </w:p>
    <w:p w:rsidR="00E878DB" w:rsidRDefault="00FC42C9" w:rsidP="00407EB6">
      <w:pPr>
        <w:jc w:val="both"/>
        <w:rPr>
          <w:rFonts w:eastAsiaTheme="minorEastAsia"/>
          <w:lang w:val="en-US"/>
        </w:rPr>
      </w:pPr>
      <w:r>
        <w:rPr>
          <w:rFonts w:eastAsiaTheme="minorEastAsia"/>
          <w:lang w:val="en-US"/>
        </w:rPr>
        <w:t>The</w:t>
      </w:r>
      <w:r w:rsidR="00DF2906">
        <w:rPr>
          <w:rFonts w:eastAsiaTheme="minorEastAsia"/>
          <w:lang w:val="en-US"/>
        </w:rPr>
        <w:t xml:space="preserve"> number of excitatory (N</w:t>
      </w:r>
      <w:r w:rsidR="00DF2906">
        <w:rPr>
          <w:rFonts w:eastAsiaTheme="minorEastAsia"/>
          <w:vertAlign w:val="subscript"/>
          <w:lang w:val="en-US"/>
        </w:rPr>
        <w:t>E</w:t>
      </w:r>
      <w:r w:rsidR="00DF2906">
        <w:rPr>
          <w:rFonts w:eastAsiaTheme="minorEastAsia"/>
          <w:lang w:val="en-US"/>
        </w:rPr>
        <w:t>) versus inhibitory (N</w:t>
      </w:r>
      <w:r w:rsidR="00DF2906">
        <w:rPr>
          <w:rFonts w:eastAsiaTheme="minorEastAsia"/>
          <w:vertAlign w:val="subscript"/>
          <w:lang w:val="en-US"/>
        </w:rPr>
        <w:t>I</w:t>
      </w:r>
      <w:r w:rsidR="00DF2906">
        <w:rPr>
          <w:rFonts w:eastAsiaTheme="minorEastAsia"/>
          <w:lang w:val="en-US"/>
        </w:rPr>
        <w:t xml:space="preserve">) </w:t>
      </w:r>
      <w:r w:rsidR="002670D6">
        <w:rPr>
          <w:rFonts w:eastAsiaTheme="minorEastAsia"/>
          <w:lang w:val="en-US"/>
        </w:rPr>
        <w:t xml:space="preserve">neurons </w:t>
      </w:r>
      <w:r w:rsidR="00DF2906">
        <w:rPr>
          <w:rFonts w:eastAsiaTheme="minorEastAsia"/>
          <w:lang w:val="en-US"/>
        </w:rPr>
        <w:t>are, resembling the ratio of ana</w:t>
      </w:r>
      <w:r w:rsidR="00407EB6">
        <w:rPr>
          <w:rFonts w:eastAsiaTheme="minorEastAsia"/>
          <w:lang w:val="en-US"/>
        </w:rPr>
        <w:t>tomical estimates for neocortex</w:t>
      </w:r>
      <w:r w:rsidR="00DF2906">
        <w:rPr>
          <w:rFonts w:eastAsiaTheme="minorEastAsia"/>
          <w:lang w:val="en-US"/>
        </w:rPr>
        <w:t xml:space="preserve">, respectively 1600 and 400. </w:t>
      </w:r>
      <w:commentRangeStart w:id="225"/>
      <w:r w:rsidR="00DF2906">
        <w:rPr>
          <w:rFonts w:eastAsiaTheme="minorEastAsia"/>
          <w:lang w:val="en-US"/>
        </w:rPr>
        <w:t>The sparseness of the network (ε)</w:t>
      </w:r>
      <w:r w:rsidR="00C548BA">
        <w:rPr>
          <w:rFonts w:eastAsiaTheme="minorEastAsia"/>
          <w:lang w:val="en-US"/>
        </w:rPr>
        <w:t>, which is the fraction of the</w:t>
      </w:r>
      <w:ins w:id="226" w:author="Fleur Zeldenrust" w:date="2015-06-01T15:28:00Z">
        <w:r w:rsidR="00D862F4">
          <w:rPr>
            <w:rFonts w:eastAsiaTheme="minorEastAsia"/>
            <w:lang w:val="en-US"/>
          </w:rPr>
          <w:t xml:space="preserve"> amount of synapses </w:t>
        </w:r>
      </w:ins>
      <w:ins w:id="227" w:author="Fleur Zeldenrust" w:date="2015-06-01T15:29:00Z">
        <w:r w:rsidR="00D862F4">
          <w:rPr>
            <w:rFonts w:eastAsiaTheme="minorEastAsia"/>
            <w:lang w:val="en-US"/>
          </w:rPr>
          <w:t xml:space="preserve">(Ne+Ni) </w:t>
        </w:r>
      </w:ins>
      <w:ins w:id="228" w:author="Fleur Zeldenrust" w:date="2015-06-01T15:28:00Z">
        <w:r w:rsidR="00D862F4">
          <w:rPr>
            <w:rFonts w:eastAsiaTheme="minorEastAsia"/>
            <w:lang w:val="en-US"/>
          </w:rPr>
          <w:t>relative to the toal</w:t>
        </w:r>
      </w:ins>
      <w:r w:rsidR="00C548BA">
        <w:rPr>
          <w:rFonts w:eastAsiaTheme="minorEastAsia"/>
          <w:lang w:val="en-US"/>
        </w:rPr>
        <w:t xml:space="preserve"> number of </w:t>
      </w:r>
      <w:ins w:id="229" w:author="Fleur Zeldenrust" w:date="2015-06-01T15:28:00Z">
        <w:r w:rsidR="00D862F4">
          <w:rPr>
            <w:rFonts w:eastAsiaTheme="minorEastAsia"/>
            <w:lang w:val="en-US"/>
          </w:rPr>
          <w:t xml:space="preserve">possible </w:t>
        </w:r>
      </w:ins>
      <w:del w:id="230" w:author="Fleur Zeldenrust" w:date="2015-06-01T15:28:00Z">
        <w:r w:rsidR="00C548BA" w:rsidDel="00D862F4">
          <w:rPr>
            <w:rFonts w:eastAsiaTheme="minorEastAsia"/>
            <w:lang w:val="en-US"/>
          </w:rPr>
          <w:delText>total neurons</w:delText>
        </w:r>
      </w:del>
      <w:ins w:id="231" w:author="Fleur Zeldenrust" w:date="2015-06-01T15:28:00Z">
        <w:r w:rsidR="00D862F4">
          <w:rPr>
            <w:rFonts w:eastAsiaTheme="minorEastAsia"/>
            <w:lang w:val="en-US"/>
          </w:rPr>
          <w:t>synapses (Nˆ2)</w:t>
        </w:r>
      </w:ins>
      <w:r w:rsidR="00C548BA">
        <w:rPr>
          <w:rFonts w:eastAsiaTheme="minorEastAsia"/>
          <w:lang w:val="en-US"/>
        </w:rPr>
        <w:t xml:space="preserve"> </w:t>
      </w:r>
      <w:commentRangeEnd w:id="225"/>
      <w:r w:rsidR="00D862F4">
        <w:rPr>
          <w:rStyle w:val="Verwijzingopmerking"/>
        </w:rPr>
        <w:commentReference w:id="225"/>
      </w:r>
      <w:del w:id="232" w:author="Fleur Zeldenrust" w:date="2015-06-01T15:29:00Z">
        <w:r w:rsidR="00C548BA" w:rsidDel="00D862F4">
          <w:rPr>
            <w:rFonts w:eastAsiaTheme="minorEastAsia"/>
            <w:lang w:val="en-US"/>
          </w:rPr>
          <w:delText>which are connected wi</w:delText>
        </w:r>
      </w:del>
      <w:del w:id="233" w:author="Fleur Zeldenrust" w:date="2015-06-01T15:28:00Z">
        <w:r w:rsidR="00C548BA" w:rsidDel="00D862F4">
          <w:rPr>
            <w:rFonts w:eastAsiaTheme="minorEastAsia"/>
            <w:lang w:val="en-US"/>
          </w:rPr>
          <w:delText>th each neuron</w:delText>
        </w:r>
      </w:del>
      <w:del w:id="234" w:author="Fleur Zeldenrust" w:date="2015-06-01T15:29:00Z">
        <w:r w:rsidR="00C548BA" w:rsidDel="00D862F4">
          <w:rPr>
            <w:rFonts w:eastAsiaTheme="minorEastAsia"/>
            <w:lang w:val="en-US"/>
          </w:rPr>
          <w:delText>,</w:delText>
        </w:r>
        <w:r w:rsidR="00DF2906" w:rsidDel="00D862F4">
          <w:rPr>
            <w:rFonts w:eastAsiaTheme="minorEastAsia"/>
            <w:lang w:val="en-US"/>
          </w:rPr>
          <w:delText xml:space="preserve">  </w:delText>
        </w:r>
      </w:del>
      <w:r w:rsidR="00DF2906">
        <w:rPr>
          <w:rFonts w:eastAsiaTheme="minorEastAsia"/>
          <w:lang w:val="en-US"/>
        </w:rPr>
        <w:t xml:space="preserve">was </w:t>
      </w:r>
      <w:commentRangeStart w:id="235"/>
      <w:r w:rsidR="00DF2906">
        <w:rPr>
          <w:rFonts w:eastAsiaTheme="minorEastAsia"/>
          <w:lang w:val="en-US"/>
        </w:rPr>
        <w:t xml:space="preserve">originally </w:t>
      </w:r>
      <w:commentRangeEnd w:id="235"/>
      <w:r w:rsidR="00D862F4">
        <w:rPr>
          <w:rStyle w:val="Verwijzingopmerking"/>
        </w:rPr>
        <w:commentReference w:id="235"/>
      </w:r>
      <w:r w:rsidR="00DF2906">
        <w:rPr>
          <w:rFonts w:eastAsiaTheme="minorEastAsia"/>
          <w:lang w:val="en-US"/>
        </w:rPr>
        <w:t>0.1</w:t>
      </w:r>
      <w:r w:rsidR="005E3BC0">
        <w:rPr>
          <w:rFonts w:eastAsiaTheme="minorEastAsia"/>
          <w:lang w:val="en-US"/>
        </w:rPr>
        <w:t xml:space="preserve"> (with a total number of neurons of 12500)</w:t>
      </w:r>
      <w:r w:rsidR="00C548BA">
        <w:rPr>
          <w:rFonts w:eastAsiaTheme="minorEastAsia"/>
          <w:lang w:val="en-US"/>
        </w:rPr>
        <w:t>. H</w:t>
      </w:r>
      <w:r w:rsidR="00DF2906">
        <w:rPr>
          <w:rFonts w:eastAsiaTheme="minorEastAsia"/>
          <w:lang w:val="en-US"/>
        </w:rPr>
        <w:t xml:space="preserve">owever, to keep </w:t>
      </w:r>
      <w:del w:id="236" w:author="Fleur Zeldenrust" w:date="2015-06-01T15:30:00Z">
        <w:r w:rsidR="00DF2906" w:rsidDel="00D862F4">
          <w:rPr>
            <w:rFonts w:eastAsiaTheme="minorEastAsia"/>
            <w:lang w:val="en-US"/>
          </w:rPr>
          <w:delText xml:space="preserve">the </w:delText>
        </w:r>
      </w:del>
      <w:r w:rsidR="00DF2906">
        <w:rPr>
          <w:rFonts w:eastAsiaTheme="minorEastAsia"/>
          <w:lang w:val="en-US"/>
        </w:rPr>
        <w:t>simulation</w:t>
      </w:r>
      <w:r w:rsidR="00407EB6">
        <w:rPr>
          <w:rFonts w:eastAsiaTheme="minorEastAsia"/>
          <w:lang w:val="en-US"/>
        </w:rPr>
        <w:t>s</w:t>
      </w:r>
      <w:r w:rsidR="00DF2906">
        <w:rPr>
          <w:rFonts w:eastAsiaTheme="minorEastAsia"/>
          <w:lang w:val="en-US"/>
        </w:rPr>
        <w:t xml:space="preserve"> feasible</w:t>
      </w:r>
      <w:r w:rsidR="005E3BC0">
        <w:rPr>
          <w:rFonts w:eastAsiaTheme="minorEastAsia"/>
          <w:lang w:val="en-US"/>
        </w:rPr>
        <w:t xml:space="preserve">, the number of neurons </w:t>
      </w:r>
      <w:del w:id="237" w:author="Fleur Zeldenrust" w:date="2015-06-01T15:30:00Z">
        <w:r w:rsidR="005E3BC0" w:rsidDel="00D862F4">
          <w:rPr>
            <w:rFonts w:eastAsiaTheme="minorEastAsia"/>
            <w:lang w:val="en-US"/>
          </w:rPr>
          <w:delText xml:space="preserve">is </w:delText>
        </w:r>
      </w:del>
      <w:ins w:id="238" w:author="Fleur Zeldenrust" w:date="2015-06-01T15:30:00Z">
        <w:r w:rsidR="00D862F4">
          <w:rPr>
            <w:rFonts w:eastAsiaTheme="minorEastAsia"/>
            <w:lang w:val="en-US"/>
          </w:rPr>
          <w:t xml:space="preserve">was </w:t>
        </w:r>
      </w:ins>
      <w:r w:rsidR="005E3BC0">
        <w:rPr>
          <w:rFonts w:eastAsiaTheme="minorEastAsia"/>
          <w:lang w:val="en-US"/>
        </w:rPr>
        <w:t>scaled down</w:t>
      </w:r>
      <w:ins w:id="239" w:author="Fleur Zeldenrust" w:date="2015-06-01T15:31:00Z">
        <w:r w:rsidR="000E4F2F">
          <w:rPr>
            <w:rFonts w:eastAsiaTheme="minorEastAsia"/>
            <w:lang w:val="en-US"/>
          </w:rPr>
          <w:t xml:space="preserve"> </w:t>
        </w:r>
        <w:r w:rsidR="00845598" w:rsidRPr="00845598">
          <w:rPr>
            <w:rFonts w:eastAsiaTheme="minorEastAsia"/>
            <w:highlight w:val="yellow"/>
            <w:lang w:val="en-US"/>
            <w:rPrChange w:id="240" w:author="Fleur Zeldenrust" w:date="2015-06-01T15:32:00Z">
              <w:rPr>
                <w:rFonts w:eastAsiaTheme="minorEastAsia"/>
                <w:lang w:val="en-US"/>
              </w:rPr>
            </w:rPrChange>
          </w:rPr>
          <w:t>to what number?</w:t>
        </w:r>
      </w:ins>
      <w:r w:rsidR="00845598" w:rsidRPr="00845598">
        <w:rPr>
          <w:rFonts w:eastAsiaTheme="minorEastAsia"/>
          <w:highlight w:val="yellow"/>
          <w:lang w:val="en-US"/>
          <w:rPrChange w:id="241" w:author="Fleur Zeldenrust" w:date="2015-06-01T15:32:00Z">
            <w:rPr>
              <w:rFonts w:eastAsiaTheme="minorEastAsia"/>
              <w:lang w:val="en-US"/>
            </w:rPr>
          </w:rPrChange>
        </w:rPr>
        <w:t>,</w:t>
      </w:r>
      <w:r w:rsidR="005E3BC0">
        <w:rPr>
          <w:rFonts w:eastAsiaTheme="minorEastAsia"/>
          <w:lang w:val="en-US"/>
        </w:rPr>
        <w:t xml:space="preserve"> so the sparseness has to be scaled as well in order to </w:t>
      </w:r>
      <w:del w:id="242" w:author="Fleur Zeldenrust" w:date="2015-06-01T15:31:00Z">
        <w:r w:rsidR="005E3BC0" w:rsidDel="000E4F2F">
          <w:rPr>
            <w:rFonts w:eastAsiaTheme="minorEastAsia"/>
            <w:lang w:val="en-US"/>
          </w:rPr>
          <w:delText xml:space="preserve">retain </w:delText>
        </w:r>
      </w:del>
      <w:ins w:id="243" w:author="Fleur Zeldenrust" w:date="2015-06-01T15:31:00Z">
        <w:r w:rsidR="000E4F2F">
          <w:rPr>
            <w:rFonts w:eastAsiaTheme="minorEastAsia"/>
            <w:lang w:val="en-US"/>
          </w:rPr>
          <w:t xml:space="preserve">preserve the same </w:t>
        </w:r>
      </w:ins>
      <w:r w:rsidR="005E3BC0">
        <w:rPr>
          <w:rFonts w:eastAsiaTheme="minorEastAsia"/>
          <w:lang w:val="en-US"/>
        </w:rPr>
        <w:t>balance</w:t>
      </w:r>
      <w:r w:rsidR="00E878DB">
        <w:rPr>
          <w:rFonts w:eastAsiaTheme="minorEastAsia"/>
          <w:lang w:val="en-US"/>
        </w:rPr>
        <w:t xml:space="preserve"> </w:t>
      </w:r>
      <w:r w:rsidR="00845598">
        <w:rPr>
          <w:rFonts w:eastAsiaTheme="minorEastAsia"/>
          <w:lang w:val="en-US"/>
        </w:rPr>
        <w:fldChar w:fldCharType="begin" w:fldLock="1"/>
      </w:r>
      <w:r w:rsidR="00E878DB">
        <w:rPr>
          <w:rFonts w:eastAsiaTheme="minorEastAsia"/>
          <w:lang w:val="en-US"/>
        </w:rPr>
        <w:instrText>ADDIN CSL_CITATION { "citationItems" : [ { "id" : "ITEM-1", "itemData" : { "DOI" : "10.1162/089976600300015529", "ISBN" : "0899-7667 (Print)\\n0899-7667 (Linking)", "ISSN" : "0899-7667", "PMID" : "10905810", "abstract" : "The prevalence of coherent oscillations in various frequency ranges in the central nervous system raises the question of the mechanisms that synchronize large populations of neurons. We study synchronization in models of large networks of spiking neurons with random sparse connectivity. Synchrony occurs only when the average number of synapses, M, that a cell receives is larger than a critical value, Mc. Below Mc, the system is in an asynchronous state. In the limit of weak coupling, assuming identical neurons, we reduce the model to a system of phase oscillators that are coupled via an effective interaction, gamma. In this framework, we develop an approximate theory for sparse networks of identical neurons to estimate Mc analytically from the Fourier coefficients of gamma. Our approach relies on the assumption that the dynamics of a neuron depend mainly on the number of cells that are presynaptic to it. We apply this theory to compute Mc for a model of inhibitory networks of integrate-and-fire (I&amp;F) neurons as a function of the intrinsic neuronal properties (e.g., the refractory period Tr), the synaptic time constants, and the strength of the external stimulus, Iext. The number Mc is found to be nonmonotonous with the strength of Iext. For Tr = 0, we estimate the minimum value of Mc over all the parameters of the model to be 363.8. Above Mc, the neurons tend to fire in smeared one-cluster states at high firing rates and smeared two-or-more-cluster states at low firing rates. Refractoriness decreases Mc at intermediate and high firing rates. These results are compared to numerical simulations. We show numerically that systems with different sizes, N, behave in the same way provided the connectivity, M, is such that 1/Meff = 1/M - 1/N remains constant when N varies. This allows extrapolating the large N behavior of a network from numerical simulations of networks of relatively small sizes (N = 800 in our case). We find that our theory predicts with remarkable accuracy the value of Mc and the patterns of synchrony above Mc, provided the synaptic coupling is not too large. We also study the strong coupling regime of inhibitory sparse networks. All of our simulations demonstrate that increasing the coupling strength reduces the level of synchrony of the neuronal activity. Above a critical coupling strength, the network activity is asynchronous. We point out a fundamental limitation for the mechanisms of synchrony relying on inhibition alone, if heterogeneit\u2026", "author" : [ { "dropping-particle" : "", "family" : "Golomb", "given" : "D", "non-dropping-particle" : "", "parse-names" : false, "suffix" : "" }, { "dropping-particle" : "", "family" : "Hansel", "given" : "D", "non-dropping-particle" : "", "parse-names" : false, "suffix" : "" } ], "container-title" : "Neural computation", "id" : "ITEM-1", "issue" : "5", "issued" : { "date-parts" : [ [ "2000" ] ] }, "note" : "Calculations of Epsilon in order to simulate balanced network with smaller sized networks.", "page" : "1095-1139", "title" : "The number of synaptic inputs and the synchrony of large, sparse neuronal networks.", "type" : "article-journal", "volume" : "12" }, "uris" : [ "http://www.mendeley.com/documents/?uuid=53020682-f64d-4722-b87c-2598205db23b" ] } ], "mendeley" : { "formattedCitation" : "(Golomb &amp; Hansel, 2000)", "plainTextFormattedCitation" : "(Golomb &amp; Hansel, 2000)", "previouslyFormattedCitation" : "(Golomb &amp; Hansel, 2000)" }, "properties" : { "noteIndex" : 0 }, "schema" : "https://github.com/citation-style-language/schema/raw/master/csl-citation.json" }</w:instrText>
      </w:r>
      <w:r w:rsidR="00845598">
        <w:rPr>
          <w:rFonts w:eastAsiaTheme="minorEastAsia"/>
          <w:lang w:val="en-US"/>
        </w:rPr>
        <w:fldChar w:fldCharType="separate"/>
      </w:r>
      <w:r w:rsidR="00E878DB" w:rsidRPr="00DF2906">
        <w:rPr>
          <w:rFonts w:eastAsiaTheme="minorEastAsia"/>
          <w:noProof/>
          <w:lang w:val="en-US"/>
        </w:rPr>
        <w:t>(Golomb &amp; Hansel, 2000)</w:t>
      </w:r>
      <w:r w:rsidR="00845598">
        <w:rPr>
          <w:rFonts w:eastAsiaTheme="minorEastAsia"/>
          <w:lang w:val="en-US"/>
        </w:rPr>
        <w:fldChar w:fldCharType="end"/>
      </w:r>
      <w:r w:rsidR="005E3BC0">
        <w:rPr>
          <w:rFonts w:eastAsiaTheme="minorEastAsia"/>
          <w:lang w:val="en-US"/>
        </w:rPr>
        <w:t>.</w:t>
      </w:r>
      <w:r w:rsidR="00E878DB">
        <w:rPr>
          <w:rFonts w:eastAsiaTheme="minorEastAsia"/>
          <w:lang w:val="en-US"/>
        </w:rPr>
        <w:t xml:space="preserve"> This new sparseness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r>
          <w:rPr>
            <w:rFonts w:ascii="Cambria Math" w:eastAsiaTheme="minorEastAsia" w:hAnsi="Cambria Math"/>
            <w:lang w:val="en-US"/>
          </w:rPr>
          <m:t>)</m:t>
        </m:r>
      </m:oMath>
      <w:r w:rsidR="00E878DB">
        <w:rPr>
          <w:rFonts w:eastAsiaTheme="minorEastAsia"/>
          <w:lang w:val="en-US"/>
        </w:rPr>
        <w:t xml:space="preserve"> value is described by:</w:t>
      </w:r>
    </w:p>
    <w:p w:rsidR="00E878DB" w:rsidRDefault="00845598" w:rsidP="00407EB6">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nieuw</m:t>
                  </m:r>
                </m:sub>
              </m:sSub>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oud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oud</m:t>
                  </m:r>
                </m:sub>
              </m:sSub>
            </m:den>
          </m:f>
        </m:oMath>
      </m:oMathPara>
    </w:p>
    <w:p w:rsidR="00FC42C9" w:rsidRDefault="00E878DB" w:rsidP="00407EB6">
      <w:pPr>
        <w:jc w:val="both"/>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nieuw</m:t>
            </m:r>
          </m:sub>
        </m:sSub>
        <m:r>
          <w:rPr>
            <w:rFonts w:ascii="Cambria Math" w:eastAsiaTheme="minorEastAsia" w:hAnsi="Cambria Math"/>
            <w:lang w:val="en-US"/>
          </w:rPr>
          <m:t>=2000</m:t>
        </m:r>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oud</m:t>
            </m:r>
          </m:sub>
        </m:sSub>
        <m:r>
          <w:rPr>
            <w:rFonts w:ascii="Cambria Math" w:eastAsiaTheme="minorEastAsia" w:hAnsi="Cambria Math"/>
            <w:lang w:val="en-US"/>
          </w:rPr>
          <m:t>=0.1</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oud</m:t>
            </m:r>
          </m:sub>
        </m:sSub>
        <m:r>
          <w:rPr>
            <w:rFonts w:ascii="Cambria Math" w:eastAsiaTheme="minorEastAsia" w:hAnsi="Cambria Math"/>
            <w:lang w:val="en-US"/>
          </w:rPr>
          <m:t>=12500.</m:t>
        </m:r>
      </m:oMath>
      <w:r>
        <w:rPr>
          <w:rFonts w:eastAsiaTheme="minorEastAsia"/>
          <w:lang w:val="en-US"/>
        </w:rPr>
        <w:t xml:space="preserve"> A</w:t>
      </w:r>
      <w:r w:rsidR="00407EB6">
        <w:rPr>
          <w:rFonts w:eastAsiaTheme="minorEastAsia"/>
          <w:lang w:val="en-US"/>
        </w:rPr>
        <w:t xml:space="preserve">fter application of this scaling, the sparseness of the network </w:t>
      </w:r>
      <m:oMath>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nieuw</m:t>
            </m:r>
          </m:sub>
        </m:sSub>
      </m:oMath>
      <w:r w:rsidR="00407EB6">
        <w:rPr>
          <w:rFonts w:eastAsiaTheme="minorEastAsia"/>
          <w:lang w:val="en-US"/>
        </w:rPr>
        <w:t xml:space="preserve"> = </w:t>
      </w:r>
      <w:r w:rsidR="00407EB6" w:rsidRPr="00407EB6">
        <w:rPr>
          <w:rFonts w:eastAsiaTheme="minorEastAsia"/>
          <w:lang w:val="en-US"/>
        </w:rPr>
        <w:t>0.4098</w:t>
      </w:r>
      <w:r w:rsidR="00407EB6">
        <w:rPr>
          <w:rFonts w:eastAsiaTheme="minorEastAsia"/>
          <w:lang w:val="en-US"/>
        </w:rPr>
        <w:t>. This means that every neuron has</w:t>
      </w:r>
      <w:ins w:id="244" w:author="Fleur Zeldenrust" w:date="2015-06-01T15:31:00Z">
        <w:r w:rsidR="000E4F2F">
          <w:rPr>
            <w:rFonts w:eastAsiaTheme="minorEastAsia"/>
            <w:lang w:val="en-US"/>
          </w:rPr>
          <w:t xml:space="preserve"> a probability of</w:t>
        </w:r>
      </w:ins>
      <w:r w:rsidR="00407EB6">
        <w:rPr>
          <w:rFonts w:eastAsiaTheme="minorEastAsia"/>
          <w:lang w:val="en-US"/>
        </w:rPr>
        <w:t xml:space="preserve"> </w:t>
      </w:r>
      <w:r w:rsidR="00407EB6" w:rsidRPr="00407EB6">
        <w:rPr>
          <w:rFonts w:eastAsiaTheme="minorEastAsia"/>
          <w:lang w:val="en-US"/>
        </w:rPr>
        <w:t>0.4098</w:t>
      </w:r>
      <w:r w:rsidR="00407EB6">
        <w:rPr>
          <w:rFonts w:eastAsiaTheme="minorEastAsia"/>
          <w:lang w:val="en-US"/>
        </w:rPr>
        <w:t xml:space="preserve"> </w:t>
      </w:r>
      <w:del w:id="245" w:author="Fleur Zeldenrust" w:date="2015-06-01T15:31:00Z">
        <w:r w:rsidR="00407EB6" w:rsidDel="000E4F2F">
          <w:rPr>
            <w:rFonts w:eastAsiaTheme="minorEastAsia"/>
            <w:lang w:val="en-US"/>
          </w:rPr>
          <w:delText xml:space="preserve">chance </w:delText>
        </w:r>
      </w:del>
      <w:r w:rsidR="00407EB6">
        <w:rPr>
          <w:rFonts w:eastAsiaTheme="minorEastAsia"/>
          <w:lang w:val="en-US"/>
        </w:rPr>
        <w:t xml:space="preserve">it receives a connection from any other neuron. </w:t>
      </w:r>
    </w:p>
    <w:p w:rsidR="00407EB6" w:rsidRDefault="00407EB6" w:rsidP="00407EB6">
      <w:pPr>
        <w:pStyle w:val="Geenafstand"/>
        <w:rPr>
          <w:b/>
          <w:lang w:val="en-US"/>
        </w:rPr>
      </w:pPr>
      <w:r w:rsidRPr="00407EB6">
        <w:rPr>
          <w:b/>
          <w:lang w:val="en-US"/>
        </w:rPr>
        <w:t>More complex neuron model</w:t>
      </w:r>
    </w:p>
    <w:p w:rsidR="00EF283E" w:rsidRDefault="00DC793F" w:rsidP="00407EB6">
      <w:pPr>
        <w:jc w:val="both"/>
        <w:rPr>
          <w:lang w:val="en-US"/>
        </w:rPr>
      </w:pPr>
      <w:ins w:id="246" w:author="Fleur Zeldenrust" w:date="2015-06-01T15:32:00Z">
        <w:r>
          <w:rPr>
            <w:lang w:val="en-US"/>
          </w:rPr>
          <w:t xml:space="preserve">In the biologically more realistic </w:t>
        </w:r>
      </w:ins>
      <w:ins w:id="247" w:author="Fleur Zeldenrust" w:date="2015-06-01T15:36:00Z">
        <w:r w:rsidR="009D6161">
          <w:rPr>
            <w:lang w:val="en-US"/>
          </w:rPr>
          <w:t xml:space="preserve">network, the same neuron model was used as in Brunel 2000, but the synapses were </w:t>
        </w:r>
      </w:ins>
      <w:ins w:id="248" w:author="Fleur Zeldenrust" w:date="2015-06-01T15:37:00Z">
        <w:r w:rsidR="009D6161">
          <w:rPr>
            <w:lang w:val="en-US"/>
          </w:rPr>
          <w:t>modeled</w:t>
        </w:r>
      </w:ins>
      <w:ins w:id="249" w:author="Fleur Zeldenrust" w:date="2015-06-01T15:36:00Z">
        <w:r w:rsidR="009D6161">
          <w:rPr>
            <w:lang w:val="en-US"/>
          </w:rPr>
          <w:t xml:space="preserve"> </w:t>
        </w:r>
      </w:ins>
      <w:ins w:id="250" w:author="Fleur Zeldenrust" w:date="2015-06-01T15:37:00Z">
        <w:r w:rsidR="009D6161">
          <w:rPr>
            <w:lang w:val="en-US"/>
          </w:rPr>
          <w:t>as follows</w:t>
        </w:r>
      </w:ins>
      <w:del w:id="251" w:author="Fleur Zeldenrust" w:date="2015-06-01T15:36:00Z">
        <w:r w:rsidR="00513F1C" w:rsidDel="009D6161">
          <w:rPr>
            <w:lang w:val="en-US"/>
          </w:rPr>
          <w:delText>The</w:delText>
        </w:r>
      </w:del>
      <w:del w:id="252" w:author="Fleur Zeldenrust" w:date="2015-06-01T15:37:00Z">
        <w:r w:rsidR="00513F1C" w:rsidDel="009D6161">
          <w:rPr>
            <w:lang w:val="en-US"/>
          </w:rPr>
          <w:delText xml:space="preserve"> more complex </w:delText>
        </w:r>
      </w:del>
      <w:del w:id="253" w:author="Fleur Zeldenrust" w:date="2015-06-01T15:32:00Z">
        <w:r w:rsidR="00513F1C" w:rsidDel="00DC793F">
          <w:rPr>
            <w:lang w:val="en-US"/>
          </w:rPr>
          <w:delText>neuron</w:delText>
        </w:r>
      </w:del>
      <w:r w:rsidR="00513F1C">
        <w:rPr>
          <w:lang w:val="en-US"/>
        </w:rPr>
        <w:t xml:space="preserve"> </w:t>
      </w:r>
      <w:r w:rsidR="005728F7">
        <w:rPr>
          <w:lang w:val="en-US"/>
        </w:rPr>
        <w:t xml:space="preserve">(adapted from </w:t>
      </w:r>
      <w:r w:rsidR="00845598" w:rsidRPr="005728F7">
        <w:rPr>
          <w:i/>
          <w:lang w:val="en-US"/>
        </w:rPr>
        <w:fldChar w:fldCharType="begin" w:fldLock="1"/>
      </w:r>
      <w:r w:rsidR="005728F7" w:rsidRPr="005728F7">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845598" w:rsidRPr="005728F7">
        <w:rPr>
          <w:i/>
          <w:lang w:val="en-US"/>
        </w:rPr>
        <w:fldChar w:fldCharType="separate"/>
      </w:r>
      <w:r w:rsidR="005728F7" w:rsidRPr="005728F7">
        <w:rPr>
          <w:i/>
          <w:noProof/>
          <w:lang w:val="en-US"/>
        </w:rPr>
        <w:t>Yger &amp; Harris, 2013</w:t>
      </w:r>
      <w:r w:rsidR="00845598" w:rsidRPr="005728F7">
        <w:rPr>
          <w:i/>
          <w:lang w:val="en-US"/>
        </w:rPr>
        <w:fldChar w:fldCharType="end"/>
      </w:r>
      <w:del w:id="254" w:author="Fleur Zeldenrust" w:date="2015-06-01T15:39:00Z">
        <w:r w:rsidR="005728F7" w:rsidDel="009D6161">
          <w:rPr>
            <w:lang w:val="en-US"/>
          </w:rPr>
          <w:delText xml:space="preserve">) </w:delText>
        </w:r>
        <w:r w:rsidR="00513F1C" w:rsidDel="009D6161">
          <w:rPr>
            <w:lang w:val="en-US"/>
          </w:rPr>
          <w:delText xml:space="preserve">is </w:delText>
        </w:r>
      </w:del>
      <w:del w:id="255" w:author="Fleur Zeldenrust" w:date="2015-06-01T15:37:00Z">
        <w:r w:rsidR="00513F1C" w:rsidDel="009D6161">
          <w:rPr>
            <w:lang w:val="en-US"/>
          </w:rPr>
          <w:delText>quite simi</w:delText>
        </w:r>
        <w:r w:rsidR="00226DC3" w:rsidDel="009D6161">
          <w:rPr>
            <w:lang w:val="en-US"/>
          </w:rPr>
          <w:delText>lar to the simple neuron model. H</w:delText>
        </w:r>
        <w:r w:rsidR="00513F1C" w:rsidDel="009D6161">
          <w:rPr>
            <w:lang w:val="en-US"/>
          </w:rPr>
          <w:delText>owever</w:delText>
        </w:r>
        <w:r w:rsidR="00945F32" w:rsidDel="009D6161">
          <w:rPr>
            <w:lang w:val="en-US"/>
          </w:rPr>
          <w:delText>, in the more complex model,</w:delText>
        </w:r>
        <w:r w:rsidR="00513F1C" w:rsidDel="009D6161">
          <w:rPr>
            <w:lang w:val="en-US"/>
          </w:rPr>
          <w:delText xml:space="preserve"> </w:delText>
        </w:r>
      </w:del>
      <w:del w:id="256" w:author="Fleur Zeldenrust" w:date="2015-06-01T15:39:00Z">
        <w:r w:rsidR="00513F1C" w:rsidDel="009D6161">
          <w:rPr>
            <w:lang w:val="en-US"/>
          </w:rPr>
          <w:delText>the conductance of excitatory and inhibitory neurons</w:delText>
        </w:r>
      </w:del>
      <w:ins w:id="257" w:author="Fleur Zeldenrust" w:date="2015-06-01T15:39:00Z">
        <w:r w:rsidR="009D6161">
          <w:rPr>
            <w:lang w:val="en-US"/>
          </w:rPr>
          <w:t>): after a presynaptic spike,</w:t>
        </w:r>
      </w:ins>
      <w:ins w:id="258" w:author="Fleur Zeldenrust" w:date="2015-06-01T15:40:00Z">
        <w:r w:rsidR="009D6161">
          <w:rPr>
            <w:lang w:val="en-US"/>
          </w:rPr>
          <w:t xml:space="preserve"> not</w:t>
        </w:r>
      </w:ins>
      <w:ins w:id="259" w:author="Fleur Zeldenrust" w:date="2015-06-01T15:39:00Z">
        <w:r w:rsidR="009D6161">
          <w:rPr>
            <w:lang w:val="en-US"/>
          </w:rPr>
          <w:t xml:space="preserve"> the postsynaptic membrane potential was</w:t>
        </w:r>
      </w:ins>
      <w:del w:id="260" w:author="Fleur Zeldenrust" w:date="2015-06-01T15:39:00Z">
        <w:r w:rsidR="00513F1C" w:rsidDel="009D6161">
          <w:rPr>
            <w:lang w:val="en-US"/>
          </w:rPr>
          <w:delText xml:space="preserve"> </w:delText>
        </w:r>
      </w:del>
      <w:ins w:id="261" w:author="Fleur Zeldenrust" w:date="2015-06-01T15:40:00Z">
        <w:r w:rsidR="009D6161">
          <w:rPr>
            <w:lang w:val="en-US"/>
          </w:rPr>
          <w:t xml:space="preserve"> updated,</w:t>
        </w:r>
      </w:ins>
      <w:ins w:id="262" w:author="Fleur Zeldenrust" w:date="2015-06-01T15:37:00Z">
        <w:r w:rsidR="009D6161">
          <w:rPr>
            <w:lang w:val="en-US"/>
          </w:rPr>
          <w:t xml:space="preserve"> but </w:t>
        </w:r>
      </w:ins>
      <w:ins w:id="263" w:author="Fleur Zeldenrust" w:date="2015-06-01T15:40:00Z">
        <w:r w:rsidR="009D6161">
          <w:rPr>
            <w:lang w:val="en-US"/>
          </w:rPr>
          <w:t xml:space="preserve">a </w:t>
        </w:r>
        <w:r w:rsidR="009D6161">
          <w:rPr>
            <w:lang w:val="en-US"/>
          </w:rPr>
          <w:lastRenderedPageBreak/>
          <w:t>postsynaptic conductance</w:t>
        </w:r>
      </w:ins>
      <w:ins w:id="264" w:author="Fleur Zeldenrust" w:date="2015-06-01T15:37:00Z">
        <w:r w:rsidR="009D6161">
          <w:rPr>
            <w:lang w:val="en-US"/>
          </w:rPr>
          <w:t xml:space="preserve">, </w:t>
        </w:r>
      </w:ins>
      <w:del w:id="265" w:author="Fleur Zeldenrust" w:date="2015-06-01T15:40:00Z">
        <w:r w:rsidR="00513F1C" w:rsidDel="009D6161">
          <w:rPr>
            <w:lang w:val="en-US"/>
          </w:rPr>
          <w:delText>decay</w:delText>
        </w:r>
      </w:del>
      <w:del w:id="266" w:author="Fleur Zeldenrust" w:date="2015-06-01T15:38:00Z">
        <w:r w:rsidR="00513F1C" w:rsidDel="009D6161">
          <w:rPr>
            <w:lang w:val="en-US"/>
          </w:rPr>
          <w:delText>s</w:delText>
        </w:r>
      </w:del>
      <w:del w:id="267" w:author="Fleur Zeldenrust" w:date="2015-06-01T15:40:00Z">
        <w:r w:rsidR="00513F1C" w:rsidDel="009D6161">
          <w:rPr>
            <w:lang w:val="en-US"/>
          </w:rPr>
          <w:delText xml:space="preserve"> </w:delText>
        </w:r>
      </w:del>
      <w:del w:id="268" w:author="Fleur Zeldenrust" w:date="2015-06-01T15:38:00Z">
        <w:r w:rsidR="00513F1C" w:rsidDel="009D6161">
          <w:rPr>
            <w:lang w:val="en-US"/>
          </w:rPr>
          <w:delText xml:space="preserve">according </w:delText>
        </w:r>
      </w:del>
      <w:ins w:id="269" w:author="Fleur Zeldenrust" w:date="2015-06-01T15:38:00Z">
        <w:r w:rsidR="009D6161">
          <w:rPr>
            <w:lang w:val="en-US"/>
          </w:rPr>
          <w:t xml:space="preserve">following </w:t>
        </w:r>
      </w:ins>
      <w:del w:id="270" w:author="Fleur Zeldenrust" w:date="2015-06-01T15:41:00Z">
        <w:r w:rsidR="00513F1C" w:rsidDel="009D6161">
          <w:rPr>
            <w:lang w:val="en-US"/>
          </w:rPr>
          <w:delText xml:space="preserve">to </w:delText>
        </w:r>
      </w:del>
      <w:r w:rsidR="00513F1C">
        <w:rPr>
          <w:lang w:val="en-US"/>
        </w:rPr>
        <w:t xml:space="preserve">a linear </w:t>
      </w:r>
      <w:ins w:id="271" w:author="Fleur Zeldenrust" w:date="2015-06-01T15:38:00Z">
        <w:r w:rsidR="009D6161">
          <w:rPr>
            <w:lang w:val="en-US"/>
          </w:rPr>
          <w:t xml:space="preserve">differential </w:t>
        </w:r>
      </w:ins>
      <w:r w:rsidR="00513F1C">
        <w:rPr>
          <w:lang w:val="en-US"/>
        </w:rPr>
        <w:t>equation</w:t>
      </w:r>
      <w:del w:id="272" w:author="Fleur Zeldenrust" w:date="2015-06-01T15:41:00Z">
        <w:r w:rsidR="00513F1C" w:rsidDel="009D6161">
          <w:rPr>
            <w:lang w:val="en-US"/>
          </w:rPr>
          <w:delText xml:space="preserve"> after a spike instead of just an event at the spike time</w:delText>
        </w:r>
      </w:del>
      <w:r w:rsidR="00513F1C">
        <w:rPr>
          <w:lang w:val="en-US"/>
        </w:rPr>
        <w:t xml:space="preserve">. </w:t>
      </w:r>
      <w:del w:id="273" w:author="Fleur Zeldenrust" w:date="2015-06-01T15:41:00Z">
        <w:r w:rsidR="00F84F3D" w:rsidDel="009D6161">
          <w:rPr>
            <w:lang w:val="en-US"/>
          </w:rPr>
          <w:delText xml:space="preserve">Moreover, </w:delText>
        </w:r>
        <w:r w:rsidR="00EF283E" w:rsidDel="009D6161">
          <w:rPr>
            <w:lang w:val="en-US"/>
          </w:rPr>
          <w:delText>when a spike is fired, the</w:delText>
        </w:r>
      </w:del>
      <w:ins w:id="274" w:author="Fleur Zeldenrust" w:date="2015-06-01T15:41:00Z">
        <w:r w:rsidR="009D6161">
          <w:rPr>
            <w:lang w:val="en-US"/>
          </w:rPr>
          <w:t>This</w:t>
        </w:r>
      </w:ins>
      <w:r w:rsidR="00EF283E">
        <w:rPr>
          <w:lang w:val="en-US"/>
        </w:rPr>
        <w:t xml:space="preserve"> conductance change</w:t>
      </w:r>
      <w:del w:id="275" w:author="Fleur Zeldenrust" w:date="2015-06-01T15:41:00Z">
        <w:r w:rsidR="00EF283E" w:rsidDel="009D6161">
          <w:rPr>
            <w:lang w:val="en-US"/>
          </w:rPr>
          <w:delText>s</w:delText>
        </w:r>
      </w:del>
      <w:r w:rsidR="00EF283E">
        <w:rPr>
          <w:lang w:val="en-US"/>
        </w:rPr>
        <w:t xml:space="preserve"> which leads indirectly to a change in membrane potential. </w:t>
      </w:r>
      <w:del w:id="276" w:author="Fleur Zeldenrust" w:date="2015-06-01T15:41:00Z">
        <w:r w:rsidR="00EF283E" w:rsidDel="009D6161">
          <w:rPr>
            <w:lang w:val="en-US"/>
          </w:rPr>
          <w:delText xml:space="preserve">In contrast, the simple model directly changes the membrane potential after a spike, without influence of the conductance. </w:delText>
        </w:r>
      </w:del>
    </w:p>
    <w:p w:rsidR="00F84F3D" w:rsidRDefault="00F84F3D" w:rsidP="00407EB6">
      <w:pPr>
        <w:jc w:val="both"/>
        <w:rPr>
          <w:lang w:val="en-US"/>
        </w:rPr>
      </w:pPr>
      <w:r>
        <w:rPr>
          <w:lang w:val="en-US"/>
        </w:rPr>
        <w:t xml:space="preserve">In this </w:t>
      </w:r>
      <w:ins w:id="277" w:author="Fleur Zeldenrust" w:date="2015-06-01T15:41:00Z">
        <w:r w:rsidR="009D6161">
          <w:rPr>
            <w:lang w:val="en-US"/>
          </w:rPr>
          <w:t xml:space="preserve">network </w:t>
        </w:r>
      </w:ins>
      <w:r>
        <w:rPr>
          <w:lang w:val="en-US"/>
        </w:rPr>
        <w:t>model</w:t>
      </w:r>
      <w:ins w:id="278" w:author="Fleur Zeldenrust" w:date="2015-06-01T15:42:00Z">
        <w:r w:rsidR="009D6161">
          <w:rPr>
            <w:lang w:val="en-US"/>
          </w:rPr>
          <w:t xml:space="preserve">, the membrane potential of </w:t>
        </w:r>
      </w:ins>
      <w:del w:id="279" w:author="Fleur Zeldenrust" w:date="2015-06-01T15:42:00Z">
        <w:r w:rsidDel="009D6161">
          <w:rPr>
            <w:lang w:val="en-US"/>
          </w:rPr>
          <w:delText xml:space="preserve"> </w:delText>
        </w:r>
      </w:del>
      <w:del w:id="280" w:author="Fleur Zeldenrust" w:date="2015-06-01T15:41:00Z">
        <w:r w:rsidDel="009D6161">
          <w:rPr>
            <w:lang w:val="en-US"/>
          </w:rPr>
          <w:delText xml:space="preserve">the </w:delText>
        </w:r>
      </w:del>
      <w:ins w:id="281" w:author="Fleur Zeldenrust" w:date="2015-06-01T15:41:00Z">
        <w:r w:rsidR="009D6161">
          <w:rPr>
            <w:lang w:val="en-US"/>
          </w:rPr>
          <w:t xml:space="preserve">each </w:t>
        </w:r>
      </w:ins>
      <w:del w:id="282" w:author="Fleur Zeldenrust" w:date="2015-06-01T15:42:00Z">
        <w:r w:rsidDel="009D6161">
          <w:rPr>
            <w:lang w:val="en-US"/>
          </w:rPr>
          <w:delText xml:space="preserve">equation </w:delText>
        </w:r>
      </w:del>
      <w:ins w:id="283" w:author="Fleur Zeldenrust" w:date="2015-06-01T15:42:00Z">
        <w:r w:rsidR="009D6161">
          <w:rPr>
            <w:lang w:val="en-US"/>
          </w:rPr>
          <w:t xml:space="preserve">neuron </w:t>
        </w:r>
      </w:ins>
      <w:del w:id="284" w:author="Fleur Zeldenrust" w:date="2015-06-01T15:42:00Z">
        <w:r w:rsidDel="009D6161">
          <w:rPr>
            <w:lang w:val="en-US"/>
          </w:rPr>
          <w:delText xml:space="preserve">of a neuron </w:delText>
        </w:r>
      </w:del>
      <w:r>
        <w:rPr>
          <w:lang w:val="en-US"/>
        </w:rPr>
        <w:t>is</w:t>
      </w:r>
      <w:ins w:id="285" w:author="Fleur Zeldenrust" w:date="2015-06-01T15:42:00Z">
        <w:r w:rsidR="009D6161">
          <w:rPr>
            <w:lang w:val="en-US"/>
          </w:rPr>
          <w:t xml:space="preserve"> given by</w:t>
        </w:r>
      </w:ins>
      <w:r>
        <w:rPr>
          <w:lang w:val="en-US"/>
        </w:rPr>
        <w:t>:</w:t>
      </w:r>
    </w:p>
    <w:p w:rsidR="00F84F3D" w:rsidRPr="00F84F3D" w:rsidRDefault="00845598" w:rsidP="00407EB6">
      <w:pPr>
        <w:jc w:val="both"/>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dV</m:t>
              </m:r>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e>
          </m:d>
        </m:oMath>
      </m:oMathPara>
    </w:p>
    <w:p w:rsidR="00F84F3D" w:rsidRDefault="00F84F3D" w:rsidP="00407EB6">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oMath>
      <w:r>
        <w:rPr>
          <w:rFonts w:eastAsiaTheme="minorEastAsia"/>
          <w:lang w:val="en-US"/>
        </w:rPr>
        <w:t xml:space="preserve"> is the membrane conductance, here defined as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oMath>
      <w:r w:rsidR="00767715">
        <w:rPr>
          <w:rFonts w:eastAsiaTheme="minorEastAsia"/>
          <w:lang w:val="en-US"/>
        </w:rPr>
        <w:t xml:space="preserve">. </w:t>
      </w:r>
      <w:commentRangeStart w:id="286"/>
      <w:r w:rsidR="00767715">
        <w:rPr>
          <w:rFonts w:eastAsiaTheme="minorEastAsia"/>
          <w:lang w:val="en-US"/>
        </w:rPr>
        <w:t xml:space="preserve">The leak conductance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leak</m:t>
            </m:r>
          </m:sub>
        </m:sSub>
        <m:r>
          <w:rPr>
            <w:rFonts w:ascii="Cambria Math" w:hAnsi="Cambria Math"/>
            <w:lang w:val="en-US"/>
          </w:rPr>
          <m:t>=10 nS</m:t>
        </m:r>
      </m:oMath>
      <w:r w:rsidR="00767715">
        <w:rPr>
          <w:rFonts w:eastAsiaTheme="minorEastAsia"/>
          <w:lang w:val="en-US"/>
        </w:rPr>
        <w:t xml:space="preserve">, the resting membrane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leak</m:t>
            </m:r>
          </m:sub>
        </m:sSub>
        <m:r>
          <w:rPr>
            <w:rFonts w:ascii="Cambria Math" w:hAnsi="Cambria Math"/>
            <w:lang w:val="en-US"/>
          </w:rPr>
          <m:t>=-75 mV</m:t>
        </m:r>
      </m:oMath>
      <w:r w:rsidR="00767715">
        <w:rPr>
          <w:rFonts w:eastAsiaTheme="minorEastAsia"/>
          <w:lang w:val="en-US"/>
        </w:rPr>
        <w:t xml:space="preserve">, the threshold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thresh</m:t>
            </m:r>
          </m:sub>
        </m:sSub>
        <m:r>
          <w:rPr>
            <w:rFonts w:ascii="Cambria Math" w:hAnsi="Cambria Math"/>
            <w:lang w:val="en-US"/>
          </w:rPr>
          <m:t>=-50 mV</m:t>
        </m:r>
      </m:oMath>
      <w:r w:rsidR="00767715">
        <w:rPr>
          <w:rFonts w:eastAsiaTheme="minorEastAsia"/>
          <w:lang w:val="en-US"/>
        </w:rPr>
        <w:t xml:space="preserve">, the reset potential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reset</m:t>
            </m:r>
          </m:sub>
        </m:sSub>
        <m:r>
          <w:rPr>
            <w:rFonts w:ascii="Cambria Math" w:hAnsi="Cambria Math"/>
            <w:lang w:val="en-US"/>
          </w:rPr>
          <m:t>=-55 mV</m:t>
        </m:r>
      </m:oMath>
      <w:r w:rsidR="00767715">
        <w:rPr>
          <w:rFonts w:eastAsiaTheme="minorEastAsia"/>
          <w:lang w:val="en-US"/>
        </w:rPr>
        <w:t xml:space="preserve"> and the refractory period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refrac</m:t>
            </m:r>
          </m:sub>
        </m:sSub>
        <m:r>
          <w:rPr>
            <w:rFonts w:ascii="Cambria Math" w:hAnsi="Cambria Math"/>
            <w:lang w:val="en-US"/>
          </w:rPr>
          <m:t>=5 ms</m:t>
        </m:r>
      </m:oMath>
      <w:r w:rsidR="00767715">
        <w:rPr>
          <w:rFonts w:eastAsiaTheme="minorEastAsia"/>
          <w:lang w:val="en-US"/>
        </w:rPr>
        <w:t>.</w:t>
      </w:r>
      <w:commentRangeEnd w:id="286"/>
      <w:r w:rsidR="009D6161">
        <w:rPr>
          <w:rStyle w:val="Verwijzingopmerking"/>
        </w:rPr>
        <w:commentReference w:id="286"/>
      </w:r>
    </w:p>
    <w:p w:rsidR="00767715" w:rsidRDefault="00767715" w:rsidP="00407EB6">
      <w:pPr>
        <w:jc w:val="both"/>
        <w:rPr>
          <w:rFonts w:eastAsiaTheme="minorEastAsia"/>
          <w:lang w:val="en-US"/>
        </w:rPr>
      </w:pPr>
      <w:r>
        <w:rPr>
          <w:rFonts w:eastAsiaTheme="minorEastAsia"/>
          <w:lang w:val="en-US"/>
        </w:rPr>
        <w:t xml:space="preserve">The synapses are modeled as instant changes </w:t>
      </w:r>
      <w:del w:id="287" w:author="Fleur Zeldenrust" w:date="2015-06-01T15:47:00Z">
        <w:r w:rsidDel="00856D55">
          <w:rPr>
            <w:rFonts w:eastAsiaTheme="minorEastAsia"/>
            <w:lang w:val="en-US"/>
          </w:rPr>
          <w:delText xml:space="preserve">of </w:delText>
        </w:r>
      </w:del>
      <w:ins w:id="288" w:author="Fleur Zeldenrust" w:date="2015-06-01T15:47:00Z">
        <w:r w:rsidR="00856D55">
          <w:rPr>
            <w:rFonts w:eastAsiaTheme="minorEastAsia"/>
            <w:lang w:val="en-US"/>
          </w:rPr>
          <w:t xml:space="preserve">in </w:t>
        </w:r>
      </w:ins>
      <w:r>
        <w:rPr>
          <w:rFonts w:eastAsiaTheme="minorEastAsia"/>
          <w:lang w:val="en-US"/>
        </w:rPr>
        <w:t xml:space="preserve">conductance </w:t>
      </w:r>
      <w:r w:rsidR="00EF283E">
        <w:rPr>
          <w:rFonts w:eastAsiaTheme="minorEastAsia"/>
          <w:lang w:val="en-US"/>
        </w:rPr>
        <w:t xml:space="preserve">when a spike is triggered, </w:t>
      </w:r>
      <w:r>
        <w:rPr>
          <w:rFonts w:eastAsiaTheme="minorEastAsia"/>
          <w:lang w:val="en-US"/>
        </w:rPr>
        <w:t xml:space="preserve">followed by an exponential decay, described </w:t>
      </w:r>
      <w:r w:rsidR="00EF283E">
        <w:rPr>
          <w:rFonts w:eastAsiaTheme="minorEastAsia"/>
          <w:lang w:val="en-US"/>
        </w:rPr>
        <w:t>by</w:t>
      </w:r>
      <w:r>
        <w:rPr>
          <w:rFonts w:eastAsiaTheme="minorEastAsia"/>
          <w:lang w:val="en-US"/>
        </w:rPr>
        <w:t>:</w:t>
      </w:r>
    </w:p>
    <w:p w:rsidR="00A652B1" w:rsidRPr="00482AC3" w:rsidRDefault="00845598"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r>
                <m:rPr>
                  <m:sty m:val="p"/>
                </m:rPr>
                <w:rPr>
                  <w:rStyle w:val="Verwijzingopmerking"/>
                </w:rPr>
                <w:annotationRef/>
              </m:r>
            </m:sub>
          </m:sSub>
        </m:oMath>
      </m:oMathPara>
    </w:p>
    <w:p w:rsidR="00A652B1" w:rsidRPr="00A652B1" w:rsidRDefault="00845598" w:rsidP="00A652B1">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dt</m:t>
              </m:r>
            </m:den>
          </m:f>
          <m:r>
            <w:rPr>
              <w:rFonts w:ascii="Cambria Math" w:hAnsi="Cambria Math"/>
              <w:lang w:val="en-US"/>
            </w:rPr>
            <m:t>=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m:oMathPara>
    </w:p>
    <w:p w:rsidR="00767715" w:rsidRPr="00A652B1" w:rsidRDefault="00A652B1" w:rsidP="00407EB6">
      <w:pPr>
        <w:jc w:val="both"/>
        <w:rPr>
          <w:rFonts w:eastAsiaTheme="minorEastAsia"/>
          <w:lang w:val="en-US"/>
        </w:rPr>
      </w:pPr>
      <w:r>
        <w:rPr>
          <w:rFonts w:eastAsiaTheme="minorEastAsia"/>
          <w:lang w:val="en-US"/>
        </w:rPr>
        <w:t xml:space="preserve">where the excitatory and inhibitory synaptic time constant are </w:t>
      </w:r>
      <w:del w:id="289" w:author="Fleur Zeldenrust" w:date="2015-06-01T15:47:00Z">
        <w:r w:rsidDel="00856D55">
          <w:rPr>
            <w:rFonts w:eastAsiaTheme="minorEastAsia"/>
            <w:lang w:val="en-US"/>
          </w:rPr>
          <w:delText xml:space="preserve">respectively </w:delText>
        </w:r>
      </w:del>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exc</m:t>
            </m:r>
          </m:sub>
        </m:sSub>
        <m:r>
          <w:rPr>
            <w:rFonts w:ascii="Cambria Math" w:hAnsi="Cambria Math"/>
            <w:lang w:val="en-US"/>
          </w:rPr>
          <m:t>=5 ms</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inh</m:t>
            </m:r>
          </m:sub>
        </m:sSub>
        <m:r>
          <w:rPr>
            <w:rFonts w:ascii="Cambria Math" w:hAnsi="Cambria Math"/>
            <w:lang w:val="en-US"/>
          </w:rPr>
          <m:t>=10 ms</m:t>
        </m:r>
      </m:oMath>
      <w:ins w:id="290" w:author="Fleur Zeldenrust" w:date="2015-06-01T15:47:00Z">
        <w:r w:rsidR="00856D55">
          <w:rPr>
            <w:rFonts w:eastAsiaTheme="minorEastAsia"/>
            <w:lang w:val="en-US"/>
          </w:rPr>
          <w:t xml:space="preserve"> respectively</w:t>
        </w:r>
      </w:ins>
      <w:r>
        <w:rPr>
          <w:rFonts w:eastAsiaTheme="minorEastAsia"/>
          <w:lang w:val="en-US"/>
        </w:rPr>
        <w:t xml:space="preserve"> and </w:t>
      </w:r>
      <w:ins w:id="291" w:author="Fleur Zeldenrust" w:date="2015-06-01T15:48:00Z">
        <w:r w:rsidR="00856D55">
          <w:rPr>
            <w:rFonts w:eastAsiaTheme="minorEastAsia"/>
            <w:lang w:val="en-US"/>
          </w:rPr>
          <w:t xml:space="preserve">the </w:t>
        </w:r>
      </w:ins>
      <w:r>
        <w:rPr>
          <w:rFonts w:eastAsiaTheme="minorEastAsia"/>
          <w:lang w:val="en-US"/>
        </w:rPr>
        <w:t xml:space="preserve">reversal potentials are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exc</m:t>
            </m:r>
          </m:sub>
        </m:sSub>
        <m:r>
          <w:rPr>
            <w:rFonts w:ascii="Cambria Math" w:hAnsi="Cambria Math"/>
            <w:lang w:val="en-US"/>
          </w:rPr>
          <m:t>=0 mV</m:t>
        </m:r>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inh</m:t>
            </m:r>
          </m:sub>
        </m:sSub>
        <m:r>
          <w:rPr>
            <w:rFonts w:ascii="Cambria Math" w:hAnsi="Cambria Math"/>
            <w:lang w:val="en-US"/>
          </w:rPr>
          <m:t>= -80 mV</m:t>
        </m:r>
      </m:oMath>
      <w:r>
        <w:rPr>
          <w:rFonts w:eastAsiaTheme="minorEastAsia"/>
          <w:lang w:val="en-US"/>
        </w:rPr>
        <w:t>.</w:t>
      </w:r>
    </w:p>
    <w:p w:rsidR="00994E9B" w:rsidRDefault="005728F7" w:rsidP="00407EB6">
      <w:pPr>
        <w:jc w:val="both"/>
        <w:rPr>
          <w:rFonts w:eastAsiaTheme="minorEastAsia"/>
          <w:lang w:val="en-US"/>
        </w:rPr>
      </w:pPr>
      <w:r>
        <w:rPr>
          <w:rFonts w:eastAsiaTheme="minorEastAsia"/>
          <w:lang w:val="en-US"/>
        </w:rPr>
        <w:t>To keep the simulations feasible, 800 excitatory and 200 inhibitory neu</w:t>
      </w:r>
      <w:r w:rsidR="00EF283E">
        <w:rPr>
          <w:rFonts w:eastAsiaTheme="minorEastAsia"/>
          <w:lang w:val="en-US"/>
        </w:rPr>
        <w:t xml:space="preserve">rons are used. The sparseness </w:t>
      </w:r>
      <m:oMath>
        <m:r>
          <w:rPr>
            <w:rFonts w:ascii="Cambria Math" w:eastAsiaTheme="minorEastAsia" w:hAnsi="Cambria Math"/>
            <w:lang w:val="en-US"/>
          </w:rPr>
          <m:t>ε</m:t>
        </m:r>
      </m:oMath>
      <w:r w:rsidR="00EF283E">
        <w:rPr>
          <w:rFonts w:eastAsiaTheme="minorEastAsia"/>
          <w:lang w:val="en-US"/>
        </w:rPr>
        <w:t xml:space="preserve"> = </w:t>
      </w:r>
      <w:r>
        <w:rPr>
          <w:rFonts w:eastAsiaTheme="minorEastAsia"/>
          <w:lang w:val="en-US"/>
        </w:rPr>
        <w:t>.1915, scaled from .05 with 4500 neurons</w:t>
      </w:r>
      <w:r w:rsidR="00EF283E">
        <w:rPr>
          <w:rFonts w:eastAsiaTheme="minorEastAsia"/>
          <w:lang w:val="en-US"/>
        </w:rPr>
        <w:t xml:space="preserve">, as described </w:t>
      </w:r>
      <w:r w:rsidR="00EF283E">
        <w:rPr>
          <w:rFonts w:eastAsiaTheme="minorEastAsia"/>
          <w:lang w:val="en-US"/>
        </w:rPr>
        <w:lastRenderedPageBreak/>
        <w:t>previously.</w:t>
      </w:r>
      <w:r>
        <w:rPr>
          <w:rFonts w:eastAsiaTheme="minorEastAsia"/>
          <w:lang w:val="en-US"/>
        </w:rPr>
        <w:t xml:space="preserve"> </w:t>
      </w:r>
      <w:ins w:id="292" w:author="Fleur Zeldenrust" w:date="2015-06-01T15:50:00Z">
        <w:r w:rsidR="00845598" w:rsidRPr="00845598">
          <w:rPr>
            <w:rFonts w:eastAsiaTheme="minorEastAsia"/>
            <w:highlight w:val="yellow"/>
            <w:lang w:val="en-US"/>
            <w:rPrChange w:id="293" w:author="Fleur Zeldenrust" w:date="2015-06-01T15:50:00Z">
              <w:rPr>
                <w:rFonts w:eastAsiaTheme="minorEastAsia"/>
                <w:lang w:val="en-US"/>
              </w:rPr>
            </w:rPrChange>
          </w:rPr>
          <w:t>Waar komen deze keuzen/warden vandaan?</w:t>
        </w:r>
        <w:r w:rsidR="00520628">
          <w:rPr>
            <w:rFonts w:eastAsiaTheme="minorEastAsia"/>
            <w:lang w:val="en-US"/>
          </w:rPr>
          <w:t xml:space="preserve"> </w:t>
        </w:r>
      </w:ins>
      <w:r>
        <w:rPr>
          <w:rFonts w:eastAsiaTheme="minorEastAsia"/>
          <w:lang w:val="en-US"/>
        </w:rPr>
        <w:t xml:space="preserve">Synaptic delays are randomly chosen from a uniform distribution between 0.1 and 5 </w:t>
      </w:r>
      <m:oMath>
        <m:r>
          <w:rPr>
            <w:rFonts w:ascii="Cambria Math" w:eastAsiaTheme="minorEastAsia" w:hAnsi="Cambria Math"/>
            <w:lang w:val="en-US"/>
          </w:rPr>
          <m:t>ms</m:t>
        </m:r>
      </m:oMath>
      <w:r>
        <w:rPr>
          <w:rFonts w:eastAsiaTheme="minorEastAsia"/>
          <w:lang w:val="en-US"/>
        </w:rPr>
        <w:t xml:space="preserve">. Initial synaptic conductances were randomly chosen from Gaussian distribution with means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exc</m:t>
            </m:r>
          </m:sub>
        </m:sSub>
        <m:r>
          <w:rPr>
            <w:rFonts w:ascii="Cambria Math" w:hAnsi="Cambria Math"/>
            <w:lang w:val="en-US"/>
          </w:rPr>
          <m:t>=1 nS</m:t>
        </m:r>
      </m:oMath>
      <w:r>
        <w:rPr>
          <w:rFonts w:eastAsiaTheme="minorEastAsia"/>
          <w:lang w:val="en-US"/>
        </w:rPr>
        <w:t xml:space="preserve"> and </w:t>
      </w:r>
      <m:oMath>
        <w:commentRangeStart w:id="294"/>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w:commentRangeEnd w:id="294"/>
        <m:r>
          <m:rPr>
            <m:sty m:val="p"/>
          </m:rPr>
          <w:rPr>
            <w:rStyle w:val="Verwijzingopmerking"/>
          </w:rPr>
          <w:commentReference w:id="294"/>
        </m:r>
      </m:oMath>
      <w:r w:rsidR="00994E9B">
        <w:rPr>
          <w:rFonts w:eastAsiaTheme="minorEastAsia"/>
          <w:lang w:val="en-US"/>
        </w:rPr>
        <w:t xml:space="preserve"> with </w:t>
      </w:r>
      <m:oMath>
        <m:r>
          <w:rPr>
            <w:rFonts w:ascii="Cambria Math" w:eastAsiaTheme="minorEastAsia" w:hAnsi="Cambria Math"/>
            <w:lang w:val="en-US"/>
          </w:rPr>
          <m:t>SD=</m:t>
        </m:r>
        <m:f>
          <m:fPr>
            <m:ctrlPr>
              <w:rPr>
                <w:rFonts w:ascii="Cambria Math" w:eastAsiaTheme="minorEastAsia" w:hAnsi="Cambria Math"/>
                <w:i/>
                <w:lang w:val="en-US"/>
              </w:rPr>
            </m:ctrlPr>
          </m:fPr>
          <m:num>
            <w:commentRangeStart w:id="295"/>
            <m:r>
              <w:rPr>
                <w:rFonts w:ascii="Cambria Math" w:eastAsiaTheme="minorEastAsia" w:hAnsi="Cambria Math"/>
                <w:lang w:val="en-US"/>
              </w:rPr>
              <m:t>mean</m:t>
            </m:r>
            <w:commentRangeEnd w:id="295"/>
            <m:r>
              <m:rPr>
                <m:sty m:val="p"/>
              </m:rPr>
              <w:rPr>
                <w:rStyle w:val="Verwijzingopmerking"/>
              </w:rPr>
              <w:commentReference w:id="295"/>
            </m:r>
          </m:num>
          <m:den>
            <m:r>
              <w:rPr>
                <w:rFonts w:ascii="Cambria Math" w:eastAsiaTheme="minorEastAsia" w:hAnsi="Cambria Math"/>
                <w:lang w:val="en-US"/>
              </w:rPr>
              <m:t>3</m:t>
            </m:r>
          </m:den>
        </m:f>
      </m:oMath>
      <w:r w:rsidR="00994E9B">
        <w:rPr>
          <w:rFonts w:eastAsiaTheme="minorEastAsia"/>
          <w:lang w:val="en-US"/>
        </w:rPr>
        <w:t xml:space="preserve">. Finally, each neuron receives </w:t>
      </w:r>
      <w:ins w:id="296" w:author="Fleur Zeldenrust" w:date="2015-06-01T15:50:00Z">
        <w:r w:rsidR="00520628">
          <w:rPr>
            <w:rFonts w:eastAsiaTheme="minorEastAsia"/>
            <w:lang w:val="en-US"/>
          </w:rPr>
          <w:t xml:space="preserve">external </w:t>
        </w:r>
      </w:ins>
      <w:r w:rsidR="00994E9B">
        <w:rPr>
          <w:rFonts w:eastAsiaTheme="minorEastAsia"/>
          <w:lang w:val="en-US"/>
        </w:rPr>
        <w:t xml:space="preserve">input from an independent Poisson spike train at 300 </w:t>
      </w:r>
      <m:oMath>
        <m:r>
          <w:rPr>
            <w:rFonts w:ascii="Cambria Math" w:eastAsiaTheme="minorEastAsia" w:hAnsi="Cambria Math"/>
            <w:lang w:val="en-US"/>
          </w:rPr>
          <m:t>Hz</m:t>
        </m:r>
      </m:oMath>
      <w:r w:rsidR="00994E9B">
        <w:rPr>
          <w:rFonts w:eastAsiaTheme="minorEastAsia"/>
          <w:lang w:val="en-US"/>
        </w:rPr>
        <w:t xml:space="preserve">, through an excitatory synapse with conductance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 xml:space="preserve">. </w:t>
      </w:r>
      <w:ins w:id="297" w:author="Fleur Zeldenrust" w:date="2015-06-01T16:12:00Z">
        <w:r w:rsidR="00520628">
          <w:rPr>
            <w:rFonts w:eastAsiaTheme="minorEastAsia"/>
            <w:lang w:val="en-US"/>
          </w:rPr>
          <w:t>The parameters I will investigate are</w:t>
        </w:r>
      </w:ins>
      <w:del w:id="298" w:author="Fleur Zeldenrust" w:date="2015-06-01T16:12:00Z">
        <w:r w:rsidR="00994E9B" w:rsidDel="00520628">
          <w:rPr>
            <w:rFonts w:eastAsiaTheme="minorEastAsia"/>
            <w:lang w:val="en-US"/>
          </w:rPr>
          <w:delText xml:space="preserve">So </w:delText>
        </w:r>
        <w:r w:rsidR="00AD7BDE" w:rsidDel="00520628">
          <w:rPr>
            <w:rFonts w:eastAsiaTheme="minorEastAsia"/>
            <w:lang w:val="en-US"/>
          </w:rPr>
          <w:delText>the</w:delText>
        </w:r>
        <w:r w:rsidR="00994E9B" w:rsidDel="00520628">
          <w:rPr>
            <w:rFonts w:eastAsiaTheme="minorEastAsia"/>
            <w:lang w:val="en-US"/>
          </w:rPr>
          <w:delText xml:space="preserve"> </w:delText>
        </w:r>
        <w:r w:rsidR="00AD7BDE" w:rsidDel="00520628">
          <w:rPr>
            <w:rFonts w:eastAsiaTheme="minorEastAsia"/>
            <w:lang w:val="en-US"/>
          </w:rPr>
          <w:delText>remaining</w:delText>
        </w:r>
        <w:r w:rsidR="00994E9B" w:rsidDel="00520628">
          <w:rPr>
            <w:rFonts w:eastAsiaTheme="minorEastAsia"/>
            <w:lang w:val="en-US"/>
          </w:rPr>
          <w:delText xml:space="preserve"> parameter space in this model consists of</w:delText>
        </w:r>
      </w:del>
      <w:r w:rsidR="00994E9B">
        <w:rPr>
          <w:rFonts w:eastAsiaTheme="minorEastAsia"/>
          <w:lang w:val="en-US"/>
        </w:rPr>
        <w:t xml:space="preserve"> the mean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994E9B">
        <w:rPr>
          <w:rFonts w:eastAsiaTheme="minorEastAsia"/>
          <w:lang w:val="en-US"/>
        </w:rPr>
        <w:t xml:space="preserve"> and the value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994E9B">
        <w:rPr>
          <w:rFonts w:eastAsiaTheme="minorEastAsia"/>
          <w:lang w:val="en-US"/>
        </w:rPr>
        <w:t>.</w:t>
      </w:r>
      <w:r w:rsidR="00AD7BDE">
        <w:rPr>
          <w:rFonts w:eastAsiaTheme="minorEastAsia"/>
          <w:lang w:val="en-US"/>
        </w:rPr>
        <w:t xml:space="preserve"> </w:t>
      </w:r>
      <w:ins w:id="299" w:author="Fleur Zeldenrust" w:date="2015-06-01T16:41:00Z">
        <w:r w:rsidR="00631F12">
          <w:rPr>
            <w:rFonts w:eastAsiaTheme="minorEastAsia"/>
            <w:lang w:val="en-US"/>
          </w:rPr>
          <w:t>Why?</w:t>
        </w:r>
      </w:ins>
      <w:del w:id="300" w:author="Fleur Zeldenrust" w:date="2015-06-01T16:12:00Z">
        <w:r w:rsidR="00AD7BDE" w:rsidDel="00520628">
          <w:rPr>
            <w:rFonts w:eastAsiaTheme="minorEastAsia"/>
            <w:lang w:val="en-US"/>
          </w:rPr>
          <w:delText>The parameter values are varied in the simulations.</w:delText>
        </w:r>
      </w:del>
    </w:p>
    <w:p w:rsidR="00994E9B" w:rsidRDefault="00994E9B" w:rsidP="00994E9B">
      <w:pPr>
        <w:pStyle w:val="Geenafstand"/>
        <w:rPr>
          <w:b/>
          <w:lang w:val="en-US"/>
        </w:rPr>
      </w:pPr>
      <w:r>
        <w:rPr>
          <w:b/>
          <w:lang w:val="en-US"/>
        </w:rPr>
        <w:t>Quantification of regularity</w:t>
      </w:r>
      <w:r w:rsidR="006F29CD">
        <w:rPr>
          <w:b/>
          <w:lang w:val="en-US"/>
        </w:rPr>
        <w:t xml:space="preserve"> and synchrony</w:t>
      </w:r>
      <w:r w:rsidR="004873A0">
        <w:rPr>
          <w:b/>
          <w:lang w:val="en-US"/>
        </w:rPr>
        <w:t xml:space="preserve"> of</w:t>
      </w:r>
      <w:r w:rsidR="007D7825">
        <w:rPr>
          <w:b/>
          <w:lang w:val="en-US"/>
        </w:rPr>
        <w:t xml:space="preserve"> the</w:t>
      </w:r>
      <w:r w:rsidR="004873A0">
        <w:rPr>
          <w:b/>
          <w:lang w:val="en-US"/>
        </w:rPr>
        <w:t xml:space="preserve"> more complex model</w:t>
      </w:r>
    </w:p>
    <w:p w:rsidR="004873A0" w:rsidRDefault="006F29CD" w:rsidP="006F29CD">
      <w:pPr>
        <w:jc w:val="both"/>
        <w:rPr>
          <w:lang w:val="en-US"/>
        </w:rPr>
      </w:pPr>
      <w:r>
        <w:rPr>
          <w:lang w:val="en-US"/>
        </w:rPr>
        <w:t xml:space="preserve">For the parameters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Pr>
          <w:lang w:val="en-US"/>
        </w:rPr>
        <w:t xml:space="preserve"> </w:t>
      </w:r>
      <w:r w:rsidR="004873A0">
        <w:rPr>
          <w:lang w:val="en-US"/>
        </w:rPr>
        <w:t xml:space="preserve">exploratory simulations, based on previous studies, were performed in order to determine the range of values for the simulations. The range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873A0">
        <w:rPr>
          <w:rFonts w:eastAsiaTheme="minorEastAsia"/>
          <w:lang w:val="en-US"/>
        </w:rPr>
        <w:t xml:space="preserve"> is</w:t>
      </w:r>
      <w:r w:rsidR="004873A0">
        <w:rPr>
          <w:lang w:val="en-US"/>
        </w:rPr>
        <w:t xml:space="preserve"> between 1 and 10 </w:t>
      </w:r>
      <m:oMath>
        <m:r>
          <w:rPr>
            <w:rFonts w:ascii="Cambria Math" w:hAnsi="Cambria Math"/>
            <w:lang w:val="en-US"/>
          </w:rPr>
          <m:t>nS</m:t>
        </m:r>
      </m:oMath>
      <w:ins w:id="301" w:author="Fleur Zeldenrust" w:date="2015-06-01T16:13:00Z">
        <w:r w:rsidR="00D424D3">
          <w:rPr>
            <w:rFonts w:eastAsiaTheme="minorEastAsia"/>
            <w:lang w:val="en-US"/>
          </w:rPr>
          <w:t xml:space="preserve"> </w:t>
        </w:r>
        <w:r w:rsidR="00845598" w:rsidRPr="00845598">
          <w:rPr>
            <w:rFonts w:eastAsiaTheme="minorEastAsia"/>
            <w:highlight w:val="yellow"/>
            <w:lang w:val="en-US"/>
            <w:rPrChange w:id="302" w:author="Fleur Zeldenrust" w:date="2015-06-01T16:14:00Z">
              <w:rPr>
                <w:rFonts w:eastAsiaTheme="minorEastAsia"/>
                <w:lang w:val="en-US"/>
              </w:rPr>
            </w:rPrChange>
          </w:rPr>
          <w:t>waarom?</w:t>
        </w:r>
      </w:ins>
      <w:ins w:id="303" w:author="Fleur Zeldenrust" w:date="2015-06-01T16:14:00Z">
        <w:r w:rsidR="00845598" w:rsidRPr="00845598">
          <w:rPr>
            <w:rFonts w:eastAsiaTheme="minorEastAsia"/>
            <w:highlight w:val="yellow"/>
            <w:lang w:val="en-US"/>
            <w:rPrChange w:id="304" w:author="Fleur Zeldenrust" w:date="2015-06-01T16:14:00Z">
              <w:rPr>
                <w:rFonts w:eastAsiaTheme="minorEastAsia"/>
                <w:lang w:val="en-US"/>
              </w:rPr>
            </w:rPrChange>
          </w:rPr>
          <w:t xml:space="preserve"> Waarop gebaseerd?</w:t>
        </w:r>
      </w:ins>
      <w:r w:rsidR="004873A0">
        <w:rPr>
          <w:rFonts w:eastAsiaTheme="minorEastAsia"/>
          <w:lang w:val="en-US"/>
        </w:rPr>
        <w:t xml:space="preserv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4873A0">
        <w:rPr>
          <w:rFonts w:eastAsiaTheme="minorEastAsia"/>
          <w:lang w:val="en-US"/>
        </w:rPr>
        <w:t xml:space="preserve"> between 2 and 11 </w:t>
      </w:r>
      <m:oMath>
        <m:r>
          <w:rPr>
            <w:rFonts w:ascii="Cambria Math" w:hAnsi="Cambria Math"/>
            <w:lang w:val="en-US"/>
          </w:rPr>
          <m:t>nS</m:t>
        </m:r>
      </m:oMath>
      <w:r w:rsidR="004873A0">
        <w:rPr>
          <w:rFonts w:eastAsiaTheme="minorEastAsia"/>
          <w:lang w:val="en-US"/>
        </w:rPr>
        <w:t xml:space="preserve">, as values &lt;2 </w:t>
      </w:r>
      <m:oMath>
        <m:r>
          <w:rPr>
            <w:rFonts w:ascii="Cambria Math" w:hAnsi="Cambria Math"/>
            <w:lang w:val="en-US"/>
          </w:rPr>
          <m:t>nS</m:t>
        </m:r>
      </m:oMath>
      <w:r w:rsidR="004873A0">
        <w:rPr>
          <w:rFonts w:eastAsiaTheme="minorEastAsia"/>
          <w:lang w:val="en-US"/>
        </w:rPr>
        <w:t xml:space="preserve"> result in a network with too little activity</w:t>
      </w:r>
      <w:ins w:id="305" w:author="Fleur Zeldenrust" w:date="2015-06-01T16:14:00Z">
        <w:r w:rsidR="00A14D6D">
          <w:rPr>
            <w:rFonts w:eastAsiaTheme="minorEastAsia"/>
            <w:lang w:val="en-US"/>
          </w:rPr>
          <w:t xml:space="preserve"> </w:t>
        </w:r>
        <w:r w:rsidR="00845598" w:rsidRPr="00845598">
          <w:rPr>
            <w:rFonts w:eastAsiaTheme="minorEastAsia"/>
            <w:highlight w:val="yellow"/>
            <w:lang w:val="en-US"/>
            <w:rPrChange w:id="306" w:author="Fleur Zeldenrust" w:date="2015-06-01T16:14:00Z">
              <w:rPr>
                <w:rFonts w:eastAsiaTheme="minorEastAsia"/>
                <w:lang w:val="en-US"/>
              </w:rPr>
            </w:rPrChange>
          </w:rPr>
          <w:t>en &gt;11 nS?</w:t>
        </w:r>
      </w:ins>
      <w:r w:rsidR="00845598" w:rsidRPr="00845598">
        <w:rPr>
          <w:rFonts w:eastAsiaTheme="minorEastAsia"/>
          <w:highlight w:val="yellow"/>
          <w:lang w:val="en-US"/>
          <w:rPrChange w:id="307" w:author="Fleur Zeldenrust" w:date="2015-06-01T16:14:00Z">
            <w:rPr>
              <w:rFonts w:eastAsiaTheme="minorEastAsia"/>
              <w:lang w:val="en-US"/>
            </w:rPr>
          </w:rPrChange>
        </w:rPr>
        <w:t>.</w:t>
      </w:r>
      <w:r w:rsidR="004873A0">
        <w:rPr>
          <w:lang w:val="en-US"/>
        </w:rPr>
        <w:t xml:space="preserve"> For these different </w:t>
      </w:r>
      <w:ins w:id="308" w:author="Fleur Zeldenrust" w:date="2015-06-01T16:14:00Z">
        <w:r w:rsidR="00A14D6D">
          <w:rPr>
            <w:lang w:val="en-US"/>
          </w:rPr>
          <w:t>parameter-</w:t>
        </w:r>
      </w:ins>
      <w:r w:rsidR="004873A0">
        <w:rPr>
          <w:lang w:val="en-US"/>
        </w:rPr>
        <w:t xml:space="preserve">values the </w:t>
      </w:r>
      <w:del w:id="309" w:author="Fleur Zeldenrust" w:date="2015-06-01T16:15:00Z">
        <w:r w:rsidR="004873A0" w:rsidDel="00A14D6D">
          <w:rPr>
            <w:lang w:val="en-US"/>
          </w:rPr>
          <w:delText xml:space="preserve">network </w:delText>
        </w:r>
      </w:del>
      <w:ins w:id="310" w:author="Fleur Zeldenrust" w:date="2015-06-01T16:15:00Z">
        <w:r w:rsidR="00A14D6D">
          <w:rPr>
            <w:lang w:val="en-US"/>
          </w:rPr>
          <w:t xml:space="preserve">single neuron </w:t>
        </w:r>
      </w:ins>
      <w:r w:rsidR="004873A0">
        <w:rPr>
          <w:lang w:val="en-US"/>
        </w:rPr>
        <w:t xml:space="preserve">activity is </w:t>
      </w:r>
      <w:r>
        <w:rPr>
          <w:lang w:val="en-US"/>
        </w:rPr>
        <w:t>quantified for regularity and</w:t>
      </w:r>
      <w:ins w:id="311" w:author="Fleur Zeldenrust" w:date="2015-06-01T16:15:00Z">
        <w:r w:rsidR="00A14D6D">
          <w:rPr>
            <w:lang w:val="en-US"/>
          </w:rPr>
          <w:t xml:space="preserve"> the network activity for</w:t>
        </w:r>
      </w:ins>
      <w:r>
        <w:rPr>
          <w:lang w:val="en-US"/>
        </w:rPr>
        <w:t xml:space="preserve"> synchrony. The regularity</w:t>
      </w:r>
      <w:r w:rsidR="000E2762">
        <w:rPr>
          <w:lang w:val="en-US"/>
        </w:rPr>
        <w:t xml:space="preserve"> of </w:t>
      </w:r>
      <w:ins w:id="312" w:author="Fleur Zeldenrust" w:date="2015-06-01T16:15:00Z">
        <w:r w:rsidR="00A14D6D">
          <w:rPr>
            <w:lang w:val="en-US"/>
          </w:rPr>
          <w:t>the network is quantified as the average regularity over its neurons, given by</w:t>
        </w:r>
      </w:ins>
      <w:del w:id="313" w:author="Fleur Zeldenrust" w:date="2015-06-01T16:15:00Z">
        <w:r w:rsidR="000E2762" w:rsidDel="00A14D6D">
          <w:rPr>
            <w:lang w:val="en-US"/>
          </w:rPr>
          <w:delText>a</w:delText>
        </w:r>
      </w:del>
      <w:r w:rsidR="000E2762">
        <w:rPr>
          <w:lang w:val="en-US"/>
        </w:rPr>
        <w:t xml:space="preserve"> </w:t>
      </w:r>
      <w:del w:id="314" w:author="Fleur Zeldenrust" w:date="2015-06-01T16:15:00Z">
        <w:r w:rsidR="000E2762" w:rsidDel="00A14D6D">
          <w:rPr>
            <w:lang w:val="en-US"/>
          </w:rPr>
          <w:delText>network</w:delText>
        </w:r>
        <w:r w:rsidDel="00A14D6D">
          <w:rPr>
            <w:lang w:val="en-US"/>
          </w:rPr>
          <w:delText xml:space="preserve"> </w:delText>
        </w:r>
      </w:del>
      <w:del w:id="315" w:author="Fleur Zeldenrust" w:date="2015-06-01T16:16:00Z">
        <w:r w:rsidDel="00A14D6D">
          <w:rPr>
            <w:lang w:val="en-US"/>
          </w:rPr>
          <w:delText xml:space="preserve">is quantified by </w:delText>
        </w:r>
      </w:del>
      <w:r>
        <w:rPr>
          <w:lang w:val="en-US"/>
        </w:rPr>
        <w:t>the co</w:t>
      </w:r>
      <w:ins w:id="316" w:author="Fleur Zeldenrust" w:date="2015-06-01T16:15:00Z">
        <w:r w:rsidR="00A14D6D">
          <w:rPr>
            <w:lang w:val="en-US"/>
          </w:rPr>
          <w:t>ë</w:t>
        </w:r>
      </w:ins>
      <w:del w:id="317" w:author="Fleur Zeldenrust" w:date="2015-06-01T16:15:00Z">
        <w:r w:rsidDel="00A14D6D">
          <w:rPr>
            <w:lang w:val="en-US"/>
          </w:rPr>
          <w:delText>e</w:delText>
        </w:r>
      </w:del>
      <w:r>
        <w:rPr>
          <w:lang w:val="en-US"/>
        </w:rPr>
        <w:t>fficient of variation (CV)</w:t>
      </w:r>
      <w:ins w:id="318" w:author="Fleur Zeldenrust" w:date="2015-06-01T16:15:00Z">
        <w:r w:rsidR="00A14D6D">
          <w:rPr>
            <w:lang w:val="en-US"/>
          </w:rPr>
          <w:t xml:space="preserve"> of the inter-spike interval distribution</w:t>
        </w:r>
      </w:ins>
      <w:ins w:id="319" w:author="Fleur Zeldenrust" w:date="2015-06-01T16:16:00Z">
        <w:r w:rsidR="00A14D6D">
          <w:rPr>
            <w:lang w:val="en-US"/>
          </w:rPr>
          <w:t xml:space="preserve"> of each spike train</w:t>
        </w:r>
      </w:ins>
      <w:del w:id="320" w:author="Fleur Zeldenrust" w:date="2015-06-01T16:16:00Z">
        <w:r w:rsidDel="00A14D6D">
          <w:rPr>
            <w:lang w:val="en-US"/>
          </w:rPr>
          <w:delText>,</w:delText>
        </w:r>
        <w:r w:rsidR="004873A0" w:rsidDel="00A14D6D">
          <w:rPr>
            <w:lang w:val="en-US"/>
          </w:rPr>
          <w:delText xml:space="preserve"> which is described by:</w:delText>
        </w:r>
      </w:del>
      <w:ins w:id="321" w:author="Fleur Zeldenrust" w:date="2015-06-01T16:16:00Z">
        <w:r w:rsidR="00A14D6D">
          <w:rPr>
            <w:lang w:val="en-US"/>
          </w:rPr>
          <w:t>:</w:t>
        </w:r>
      </w:ins>
    </w:p>
    <w:p w:rsidR="004873A0" w:rsidRDefault="00845598" w:rsidP="006F29CD">
      <w:pPr>
        <w:jc w:val="both"/>
        <w:rPr>
          <w:lang w:val="en-US"/>
        </w:rPr>
      </w:pPr>
      <m:oMathPara>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SD</m:t>
                          </m:r>
                        </m:e>
                        <m:sub>
                          <m:r>
                            <w:rPr>
                              <w:rFonts w:ascii="Cambria Math" w:hAnsi="Cambria Math"/>
                              <w:lang w:val="en-US"/>
                            </w:rPr>
                            <m:t>ISI</m:t>
                          </m:r>
                        </m:sub>
                      </m:sSub>
                    </m:e>
                    <m:sub>
                      <m:r>
                        <w:rPr>
                          <w:rFonts w:ascii="Cambria Math" w:hAnsi="Cambria Math"/>
                          <w:lang w:val="en-US"/>
                        </w:rPr>
                        <m:t>n</m:t>
                      </m:r>
                    </m:sub>
                  </m:sSub>
                </m:num>
                <m:den>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mean</m:t>
                          </m:r>
                        </m:e>
                        <m:sub>
                          <m:r>
                            <w:rPr>
                              <w:rFonts w:ascii="Cambria Math" w:hAnsi="Cambria Math"/>
                              <w:lang w:val="en-US"/>
                            </w:rPr>
                            <m:t>ISI</m:t>
                          </m:r>
                        </m:sub>
                      </m:sSub>
                    </m:e>
                    <m:sub>
                      <m:r>
                        <w:rPr>
                          <w:rFonts w:ascii="Cambria Math" w:hAnsi="Cambria Math"/>
                          <w:lang w:val="en-US"/>
                        </w:rPr>
                        <m:t>n</m:t>
                      </m:r>
                    </m:sub>
                  </m:sSub>
                </m:den>
              </m:f>
            </m:e>
          </m:nary>
        </m:oMath>
      </m:oMathPara>
    </w:p>
    <w:p w:rsidR="002939FE" w:rsidRDefault="002939FE" w:rsidP="006F29C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CV</m:t>
            </m:r>
          </m:e>
          <m:sub>
            <m:r>
              <w:rPr>
                <w:rFonts w:ascii="Cambria Math" w:hAnsi="Cambria Math"/>
                <w:lang w:val="en-US"/>
              </w:rPr>
              <m:t>net</m:t>
            </m:r>
          </m:sub>
        </m:sSub>
      </m:oMath>
      <w:r>
        <w:rPr>
          <w:rFonts w:eastAsiaTheme="minorEastAsia"/>
          <w:lang w:val="en-US"/>
        </w:rPr>
        <w:t xml:space="preserve"> is the average CV value of a network, N the number of neurons in the network and ISI the distribution of the </w:t>
      </w:r>
      <w:r>
        <w:rPr>
          <w:lang w:val="en-US"/>
        </w:rPr>
        <w:t>inter-spike-intervals</w:t>
      </w:r>
      <w:ins w:id="322" w:author="Fleur Zeldenrust" w:date="2015-06-01T16:17:00Z">
        <w:r w:rsidR="00A14D6D">
          <w:rPr>
            <w:lang w:val="en-US"/>
          </w:rPr>
          <w:t xml:space="preserve"> for each neuron</w:t>
        </w:r>
      </w:ins>
      <w:r>
        <w:rPr>
          <w:lang w:val="en-US"/>
        </w:rPr>
        <w:t xml:space="preserve">. </w:t>
      </w:r>
    </w:p>
    <w:p w:rsidR="000E2762" w:rsidRDefault="006F29CD" w:rsidP="006F29CD">
      <w:pPr>
        <w:jc w:val="both"/>
        <w:rPr>
          <w:lang w:val="en-US"/>
        </w:rPr>
      </w:pPr>
      <w:r>
        <w:rPr>
          <w:lang w:val="en-US"/>
        </w:rPr>
        <w:t>The synchrony</w:t>
      </w:r>
      <w:ins w:id="323" w:author="Fleur Zeldenrust" w:date="2015-06-01T16:17:00Z">
        <w:r w:rsidR="00A14D6D">
          <w:rPr>
            <w:lang w:val="en-US"/>
          </w:rPr>
          <w:t xml:space="preserve"> of the network</w:t>
        </w:r>
      </w:ins>
      <w:r>
        <w:rPr>
          <w:lang w:val="en-US"/>
        </w:rPr>
        <w:t xml:space="preserve"> is quantified by </w:t>
      </w:r>
      <w:ins w:id="324" w:author="Fleur Zeldenrust" w:date="2015-06-01T16:17:00Z">
        <w:r w:rsidR="00473393">
          <w:rPr>
            <w:lang w:val="en-US"/>
          </w:rPr>
          <w:t>the following</w:t>
        </w:r>
      </w:ins>
      <w:del w:id="325" w:author="Fleur Zeldenrust" w:date="2015-06-01T16:17:00Z">
        <w:r w:rsidR="000E2762" w:rsidDel="00473393">
          <w:rPr>
            <w:lang w:val="en-US"/>
          </w:rPr>
          <w:delText>a</w:delText>
        </w:r>
      </w:del>
      <w:r w:rsidR="000E2762">
        <w:rPr>
          <w:lang w:val="en-US"/>
        </w:rPr>
        <w:t xml:space="preserve"> synchrony measure (SM</w:t>
      </w:r>
      <w:ins w:id="326" w:author="Fleur Zeldenrust" w:date="2015-06-01T16:17:00Z">
        <w:r w:rsidR="00473393">
          <w:rPr>
            <w:lang w:val="en-US"/>
          </w:rPr>
          <w:t>):</w:t>
        </w:r>
      </w:ins>
      <w:del w:id="327" w:author="Fleur Zeldenrust" w:date="2015-06-01T16:17:00Z">
        <w:r w:rsidR="000E2762" w:rsidDel="00473393">
          <w:rPr>
            <w:lang w:val="en-US"/>
          </w:rPr>
          <w:delText>)</w:delText>
        </w:r>
        <w:r w:rsidR="00ED22D8" w:rsidDel="00473393">
          <w:rPr>
            <w:lang w:val="en-US"/>
          </w:rPr>
          <w:delText>,</w:delText>
        </w:r>
        <w:r w:rsidR="000E2762" w:rsidDel="00473393">
          <w:rPr>
            <w:lang w:val="en-US"/>
          </w:rPr>
          <w:delText xml:space="preserve"> which is described by:</w:delText>
        </w:r>
      </w:del>
    </w:p>
    <w:p w:rsidR="000E2762" w:rsidRDefault="00845598" w:rsidP="006F29CD">
      <w:pPr>
        <w:jc w:val="both"/>
        <w:rPr>
          <w:lang w:val="en-US"/>
        </w:rPr>
      </w:pPr>
      <m:oMathPara>
        <m:oMath>
          <w:commentRangeStart w:id="328"/>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w:commentRangeStart w:id="329"/>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freq</m:t>
                      </m:r>
                    </m:e>
                    <m:sub>
                      <m:r>
                        <w:rPr>
                          <w:rFonts w:ascii="Cambria Math" w:hAnsi="Cambria Math"/>
                          <w:lang w:val="en-US"/>
                        </w:rPr>
                        <m:t>t</m:t>
                      </m:r>
                    </m:sub>
                  </m:sSub>
                </m:e>
              </m:nary>
              <w:commentRangeEnd w:id="329"/>
              <m:r>
                <m:rPr>
                  <m:sty m:val="p"/>
                </m:rPr>
                <w:rPr>
                  <w:rStyle w:val="Verwijzingopmerking"/>
                </w:rPr>
                <w:commentReference w:id="329"/>
              </m:r>
            </m:den>
          </m:f>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freq</m:t>
                  </m:r>
                </m:e>
                <m:sub>
                  <m:r>
                    <w:rPr>
                      <w:rFonts w:ascii="Cambria Math" w:hAnsi="Cambria Math"/>
                      <w:lang w:val="en-US"/>
                    </w:rPr>
                    <m:t>t</m:t>
                  </m:r>
                </m:sub>
              </m:sSub>
            </m:e>
          </m:nary>
          <w:commentRangeEnd w:id="328"/>
          <m:r>
            <m:rPr>
              <m:sty m:val="p"/>
            </m:rPr>
            <w:rPr>
              <w:rStyle w:val="Verwijzingopmerking"/>
            </w:rPr>
            <w:commentReference w:id="328"/>
          </m:r>
        </m:oMath>
      </m:oMathPara>
    </w:p>
    <w:p w:rsidR="006F29CD" w:rsidRDefault="00BB75C8" w:rsidP="006F29C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SM</m:t>
            </m:r>
          </m:e>
          <m:sub>
            <m:r>
              <w:rPr>
                <w:rFonts w:ascii="Cambria Math" w:hAnsi="Cambria Math"/>
                <w:lang w:val="en-US"/>
              </w:rPr>
              <m:t>net</m:t>
            </m:r>
          </m:sub>
        </m:sSub>
      </m:oMath>
      <w:r>
        <w:rPr>
          <w:rFonts w:eastAsiaTheme="minorEastAsia"/>
          <w:lang w:val="en-US"/>
        </w:rPr>
        <w:t xml:space="preserve"> is the measure for synchrony of </w:t>
      </w:r>
      <w:ins w:id="330" w:author="Fleur Zeldenrust" w:date="2015-06-01T16:18:00Z">
        <w:r w:rsidR="00473393">
          <w:rPr>
            <w:rFonts w:eastAsiaTheme="minorEastAsia"/>
            <w:lang w:val="en-US"/>
          </w:rPr>
          <w:t>the</w:t>
        </w:r>
      </w:ins>
      <w:del w:id="331" w:author="Fleur Zeldenrust" w:date="2015-06-01T16:18:00Z">
        <w:r w:rsidDel="00473393">
          <w:rPr>
            <w:rFonts w:eastAsiaTheme="minorEastAsia"/>
            <w:lang w:val="en-US"/>
          </w:rPr>
          <w:delText>a</w:delText>
        </w:r>
      </w:del>
      <w:r>
        <w:rPr>
          <w:rFonts w:eastAsiaTheme="minorEastAsia"/>
          <w:lang w:val="en-US"/>
        </w:rPr>
        <w:t xml:space="preserve"> network, </w:t>
      </w:r>
      <w:r w:rsidR="00CD7670">
        <w:rPr>
          <w:rFonts w:eastAsiaTheme="minorEastAsia"/>
          <w:lang w:val="en-US"/>
        </w:rPr>
        <w:t xml:space="preserve">freq is the frequency on a time step </w:t>
      </w:r>
      <w:r w:rsidR="00ED22D8">
        <w:rPr>
          <w:rFonts w:eastAsiaTheme="minorEastAsia"/>
          <w:lang w:val="en-US"/>
        </w:rPr>
        <w:t xml:space="preserve">t </w:t>
      </w:r>
      <w:r w:rsidR="00CD7670">
        <w:rPr>
          <w:rFonts w:eastAsiaTheme="minorEastAsia"/>
          <w:lang w:val="en-US"/>
        </w:rPr>
        <w:t>and T the number of time steps.</w:t>
      </w:r>
      <w:r w:rsidR="00CD7670">
        <w:rPr>
          <w:lang w:val="en-US"/>
        </w:rPr>
        <w:t xml:space="preserve"> The average frequency is corrected for the total activity</w:t>
      </w:r>
      <w:r w:rsidR="00ED22D8">
        <w:rPr>
          <w:lang w:val="en-US"/>
        </w:rPr>
        <w:t xml:space="preserve"> of a network, so the SM is not biased by the total activity of a network, but merely by the level of synchrony. </w:t>
      </w:r>
    </w:p>
    <w:p w:rsidR="003020E2" w:rsidRDefault="003020E2" w:rsidP="003020E2">
      <w:pPr>
        <w:pStyle w:val="Geenafstand"/>
        <w:rPr>
          <w:b/>
          <w:lang w:val="en-US"/>
        </w:rPr>
      </w:pPr>
      <w:del w:id="332" w:author="Fleur Zeldenrust" w:date="2015-06-01T16:21:00Z">
        <w:r w:rsidDel="00473393">
          <w:rPr>
            <w:b/>
            <w:lang w:val="en-US"/>
          </w:rPr>
          <w:delText>Statistics</w:delText>
        </w:r>
      </w:del>
      <w:ins w:id="333" w:author="Fleur Zeldenrust" w:date="2015-06-01T16:21:00Z">
        <w:r w:rsidR="00473393">
          <w:rPr>
            <w:b/>
            <w:lang w:val="en-US"/>
          </w:rPr>
          <w:t>Clustering</w:t>
        </w:r>
      </w:ins>
    </w:p>
    <w:p w:rsidR="003020E2" w:rsidRDefault="004E64F1" w:rsidP="00433D1E">
      <w:pPr>
        <w:jc w:val="both"/>
        <w:rPr>
          <w:lang w:val="en-US"/>
        </w:rPr>
      </w:pPr>
      <w:r>
        <w:rPr>
          <w:lang w:val="en-US"/>
        </w:rPr>
        <w:t xml:space="preserve">After the quantification of both regularity and synchrony is completed, </w:t>
      </w:r>
      <w:ins w:id="334" w:author="Fleur Zeldenrust" w:date="2015-06-01T16:21:00Z">
        <w:r w:rsidR="00473393">
          <w:rPr>
            <w:lang w:val="en-US"/>
          </w:rPr>
          <w:t xml:space="preserve">a </w:t>
        </w:r>
      </w:ins>
      <w:r>
        <w:rPr>
          <w:lang w:val="en-US"/>
        </w:rPr>
        <w:t>k</w:t>
      </w:r>
      <w:ins w:id="335" w:author="Fleur Zeldenrust" w:date="2015-06-01T16:21:00Z">
        <w:r w:rsidR="00473393">
          <w:rPr>
            <w:lang w:val="en-US"/>
          </w:rPr>
          <w:t>-</w:t>
        </w:r>
      </w:ins>
      <w:del w:id="336" w:author="Fleur Zeldenrust" w:date="2015-06-01T16:21:00Z">
        <w:r w:rsidDel="00473393">
          <w:rPr>
            <w:lang w:val="en-US"/>
          </w:rPr>
          <w:delText xml:space="preserve"> </w:delText>
        </w:r>
      </w:del>
      <w:r>
        <w:rPr>
          <w:lang w:val="en-US"/>
        </w:rPr>
        <w:t>means analys</w:t>
      </w:r>
      <w:r w:rsidR="001E6917">
        <w:rPr>
          <w:lang w:val="en-US"/>
        </w:rPr>
        <w:t>i</w:t>
      </w:r>
      <w:r>
        <w:rPr>
          <w:lang w:val="en-US"/>
        </w:rPr>
        <w:t xml:space="preserve">s </w:t>
      </w:r>
      <w:del w:id="337" w:author="Fleur Zeldenrust" w:date="2015-06-01T16:21:00Z">
        <w:r w:rsidDel="00473393">
          <w:rPr>
            <w:lang w:val="en-US"/>
          </w:rPr>
          <w:delText xml:space="preserve">were </w:delText>
        </w:r>
      </w:del>
      <w:ins w:id="338" w:author="Fleur Zeldenrust" w:date="2015-06-01T16:21:00Z">
        <w:r w:rsidR="00473393">
          <w:rPr>
            <w:lang w:val="en-US"/>
          </w:rPr>
          <w:t xml:space="preserve">was </w:t>
        </w:r>
      </w:ins>
      <w:r>
        <w:rPr>
          <w:lang w:val="en-US"/>
        </w:rPr>
        <w:t>performed in order to objectively cluster the different parameter sets in</w:t>
      </w:r>
      <w:ins w:id="339" w:author="Fleur Zeldenrust" w:date="2015-06-01T16:21:00Z">
        <w:r w:rsidR="00473393">
          <w:rPr>
            <w:lang w:val="en-US"/>
          </w:rPr>
          <w:t>to</w:t>
        </w:r>
      </w:ins>
      <w:r>
        <w:rPr>
          <w:lang w:val="en-US"/>
        </w:rPr>
        <w:t xml:space="preserve"> different states. </w:t>
      </w:r>
      <w:r w:rsidR="001E6917">
        <w:rPr>
          <w:lang w:val="en-US"/>
        </w:rPr>
        <w:t xml:space="preserve">For the determination of the clusters the Elbow method is used </w:t>
      </w:r>
      <w:r w:rsidR="00845598">
        <w:rPr>
          <w:lang w:val="en-US"/>
        </w:rPr>
        <w:fldChar w:fldCharType="begin" w:fldLock="1"/>
      </w:r>
      <w:r w:rsidR="00F71ABC">
        <w:rPr>
          <w:lang w:val="en-US"/>
        </w:rPr>
        <w:instrText>ADDIN CSL_CITATION { "citationItems" : [ { "id" : "ITEM-1", "itemData" : { "DOI" : "10.1002/(SICI)1097-0266(199606)17:6&lt;441::AID-SMJ819&gt;3.0.CO;2-G", "ISSN" : "0143-2095", "PMID" : "17507760", "abstract" : "Cluster analysis is a statistical technique that sorts observations into similar sets or groups. The use of cluster analysis presents a complex challenge because it requires several methodological choices that determine the quality of a cluster solution. This paper chronicles the application of cluster analysis in strategic management research, where the technique has been used since the late 1970s to investigate issues of central importance. Analysis of 45 published strategy studies reveals that the implementation of cluster analysis has been often less than ideal, perhaps detracting from the ability of studies to generate knowledge. Given these findings, suggestions are offered for improving the application of cluster analysis in future inquiry.", "author" : [ { "dropping-particle" : "", "family" : "Ketchen Jr.", "given" : "D.J.", "non-dropping-particle" : "", "parse-names" : false, "suffix" : "" }, { "dropping-particle" : "", "family" : "Shook", "given" : "C.L.", "non-dropping-particle" : "", "parse-names" : false, "suffix" : "" } ], "container-title" : "Strategic Management Journal", "id" : "ITEM-1", "issue" : "6", "issued" : { "date-parts" : [ [ "1996" ] ] }, "page" : "441-458", "title" : "The application of cluster analysis in strategic management research: An analysis and critique", "type" : "article-journal", "volume" : "17" }, "uris" : [ "http://www.mendeley.com/documents/?uuid=5d026473-0716-4f69-a120-ac7a8f6c9ebc" ] } ], "mendeley" : { "formattedCitation" : "(Ketchen Jr. &amp; Shook, 1996)", "plainTextFormattedCitation" : "(Ketchen Jr. &amp; Shook, 1996)", "previouslyFormattedCitation" : "(Ketchen Jr. &amp; Shook, 1996)" }, "properties" : { "noteIndex" : 0 }, "schema" : "https://github.com/citation-style-language/schema/raw/master/csl-citation.json" }</w:instrText>
      </w:r>
      <w:r w:rsidR="00845598">
        <w:rPr>
          <w:lang w:val="en-US"/>
        </w:rPr>
        <w:fldChar w:fldCharType="separate"/>
      </w:r>
      <w:r w:rsidR="001E6917" w:rsidRPr="001E6917">
        <w:rPr>
          <w:noProof/>
          <w:lang w:val="en-US"/>
        </w:rPr>
        <w:t>(Ketchen Jr. &amp; Shook, 1996)</w:t>
      </w:r>
      <w:r w:rsidR="00845598">
        <w:rPr>
          <w:lang w:val="en-US"/>
        </w:rPr>
        <w:fldChar w:fldCharType="end"/>
      </w:r>
      <w:r w:rsidR="001E6917">
        <w:rPr>
          <w:lang w:val="en-US"/>
        </w:rPr>
        <w:t xml:space="preserve">. With this method the number of clusters is plotted against the total distance of the points of a cluster to the centre of that cluster. This distance usually decreases as the number of clusters increases. Initially the decrease is high and there usually is a flipping point after which the decrease is much lower. This is called the elbow point, and the value of the number of clusters of that point is used for the k means analysis. </w:t>
      </w:r>
      <w:r w:rsidR="0008493C">
        <w:rPr>
          <w:lang w:val="en-US"/>
        </w:rPr>
        <w:t xml:space="preserve">For the k means analysis the </w:t>
      </w:r>
      <w:del w:id="340" w:author="Fleur Zeldenrust" w:date="2015-06-01T16:22:00Z">
        <w:r w:rsidR="0008493C" w:rsidDel="00473393">
          <w:rPr>
            <w:lang w:val="en-US"/>
          </w:rPr>
          <w:delText xml:space="preserve">quantification </w:delText>
        </w:r>
      </w:del>
      <w:ins w:id="341" w:author="Fleur Zeldenrust" w:date="2015-06-01T16:22:00Z">
        <w:r w:rsidR="00473393">
          <w:rPr>
            <w:lang w:val="en-US"/>
          </w:rPr>
          <w:t xml:space="preserve">synchrony and regularity </w:t>
        </w:r>
      </w:ins>
      <w:r w:rsidR="0008493C">
        <w:rPr>
          <w:lang w:val="en-US"/>
        </w:rPr>
        <w:t xml:space="preserve">data </w:t>
      </w:r>
      <w:del w:id="342" w:author="Fleur Zeldenrust" w:date="2015-06-01T16:22:00Z">
        <w:r w:rsidR="0008493C" w:rsidDel="00473393">
          <w:rPr>
            <w:lang w:val="en-US"/>
          </w:rPr>
          <w:delText xml:space="preserve">is </w:delText>
        </w:r>
      </w:del>
      <w:ins w:id="343" w:author="Fleur Zeldenrust" w:date="2015-06-01T16:22:00Z">
        <w:r w:rsidR="00473393">
          <w:rPr>
            <w:lang w:val="en-US"/>
          </w:rPr>
          <w:t xml:space="preserve">are </w:t>
        </w:r>
      </w:ins>
      <w:r w:rsidR="0008493C">
        <w:rPr>
          <w:lang w:val="en-US"/>
        </w:rPr>
        <w:t xml:space="preserve">scaled </w:t>
      </w:r>
      <w:r w:rsidR="001A2B29">
        <w:rPr>
          <w:lang w:val="en-US"/>
        </w:rPr>
        <w:t xml:space="preserve">so both variables have the </w:t>
      </w:r>
      <w:r w:rsidR="001A2B29">
        <w:rPr>
          <w:lang w:val="en-US"/>
        </w:rPr>
        <w:lastRenderedPageBreak/>
        <w:t xml:space="preserve">same weight in the determination of clusters. </w:t>
      </w:r>
      <w:r w:rsidR="00FF7360">
        <w:rPr>
          <w:lang w:val="en-US"/>
        </w:rPr>
        <w:t>For the scaling</w:t>
      </w:r>
      <w:r w:rsidR="001A2B29">
        <w:rPr>
          <w:lang w:val="en-US"/>
        </w:rPr>
        <w:t xml:space="preserve"> each data point is divided by the total of the variable, so a fraction is used for the analysis.</w:t>
      </w:r>
    </w:p>
    <w:p w:rsidR="006F29CD" w:rsidRDefault="003020E2" w:rsidP="003020E2">
      <w:pPr>
        <w:jc w:val="both"/>
        <w:rPr>
          <w:sz w:val="28"/>
          <w:lang w:val="en-US"/>
        </w:rPr>
      </w:pPr>
      <w:r>
        <w:rPr>
          <w:sz w:val="28"/>
          <w:lang w:val="en-US"/>
        </w:rPr>
        <w:t>Results</w:t>
      </w:r>
    </w:p>
    <w:p w:rsidR="003D0203" w:rsidRPr="009C061B" w:rsidRDefault="00845598" w:rsidP="00407DD8">
      <w:pPr>
        <w:jc w:val="both"/>
        <w:rPr>
          <w:lang w:val="en-US"/>
        </w:rPr>
      </w:pPr>
      <w:ins w:id="344" w:author="Fleur Zeldenrust" w:date="2015-06-01T16:23:00Z">
        <w:r w:rsidRPr="00845598">
          <w:rPr>
            <w:highlight w:val="yellow"/>
            <w:lang w:val="en-US"/>
            <w:rPrChange w:id="345" w:author="Fleur Zeldenrust" w:date="2015-06-01T16:25:00Z">
              <w:rPr>
                <w:lang w:val="en-US"/>
              </w:rPr>
            </w:rPrChange>
          </w:rPr>
          <w:t xml:space="preserve">Firstly, we wanted to </w:t>
        </w:r>
      </w:ins>
      <w:ins w:id="346" w:author="Fleur Zeldenrust" w:date="2015-06-01T16:24:00Z">
        <w:r w:rsidRPr="00845598">
          <w:rPr>
            <w:highlight w:val="yellow"/>
            <w:lang w:val="en-US"/>
            <w:rPrChange w:id="347" w:author="Fleur Zeldenrust" w:date="2015-06-01T16:25:00Z">
              <w:rPr>
                <w:lang w:val="en-US"/>
              </w:rPr>
            </w:rPrChange>
          </w:rPr>
          <w:t>check that/reproduce …</w:t>
        </w:r>
      </w:ins>
      <w:ins w:id="348" w:author="Fleur Zeldenrust" w:date="2015-06-01T16:25:00Z">
        <w:r w:rsidRPr="00845598">
          <w:rPr>
            <w:highlight w:val="yellow"/>
            <w:lang w:val="en-US"/>
            <w:rPrChange w:id="349" w:author="Fleur Zeldenrust" w:date="2015-06-01T16:25:00Z">
              <w:rPr>
                <w:lang w:val="en-US"/>
              </w:rPr>
            </w:rPrChange>
          </w:rPr>
          <w:t xml:space="preserve"> of In order to…. </w:t>
        </w:r>
        <w:r w:rsidRPr="008B3E5A">
          <w:rPr>
            <w:highlight w:val="yellow"/>
            <w:rPrChange w:id="350" w:author="Jiri" w:date="2015-06-02T11:14:00Z">
              <w:rPr>
                <w:lang w:val="en-US"/>
              </w:rPr>
            </w:rPrChange>
          </w:rPr>
          <w:t>Wat is het doel?</w:t>
        </w:r>
      </w:ins>
      <w:ins w:id="351" w:author="Fleur Zeldenrust" w:date="2015-06-01T16:26:00Z">
        <w:r w:rsidRPr="008B3E5A">
          <w:rPr>
            <w:highlight w:val="yellow"/>
            <w:rPrChange w:id="352" w:author="Jiri" w:date="2015-06-02T11:14:00Z">
              <w:rPr>
                <w:lang w:val="en-US"/>
              </w:rPr>
            </w:rPrChange>
          </w:rPr>
          <w:t xml:space="preserve"> Beschrijf nogmaals doel hele onderzoek, en dan ‘deeldoel</w:t>
        </w:r>
      </w:ins>
      <w:ins w:id="353" w:author="Fleur Zeldenrust" w:date="2015-06-01T16:27:00Z">
        <w:r w:rsidRPr="008B3E5A">
          <w:rPr>
            <w:highlight w:val="yellow"/>
            <w:rPrChange w:id="354" w:author="Jiri" w:date="2015-06-02T11:14:00Z">
              <w:rPr>
                <w:lang w:val="en-US"/>
              </w:rPr>
            </w:rPrChange>
          </w:rPr>
          <w:t>’ van simulaties hier.</w:t>
        </w:r>
        <w:r w:rsidR="00DC62CD" w:rsidRPr="008B3E5A">
          <w:rPr>
            <w:rPrChange w:id="355" w:author="Jiri" w:date="2015-06-02T11:14:00Z">
              <w:rPr>
                <w:lang w:val="en-US"/>
              </w:rPr>
            </w:rPrChange>
          </w:rPr>
          <w:t xml:space="preserve"> </w:t>
        </w:r>
      </w:ins>
      <w:ins w:id="356" w:author="Fleur Zeldenrust" w:date="2015-06-01T16:24:00Z">
        <w:r w:rsidR="00CF6F4F" w:rsidRPr="008B3E5A">
          <w:rPr>
            <w:rPrChange w:id="357" w:author="Jiri" w:date="2015-06-02T11:14:00Z">
              <w:rPr>
                <w:lang w:val="en-US"/>
              </w:rPr>
            </w:rPrChange>
          </w:rPr>
          <w:t xml:space="preserve"> </w:t>
        </w:r>
      </w:ins>
      <w:r w:rsidR="00F71ABC">
        <w:rPr>
          <w:lang w:val="en-US"/>
        </w:rPr>
        <w:t>The first step</w:t>
      </w:r>
      <w:ins w:id="358" w:author="Fleur Zeldenrust" w:date="2015-06-01T16:22:00Z">
        <w:r w:rsidR="002B2B7C">
          <w:rPr>
            <w:lang w:val="en-US"/>
          </w:rPr>
          <w:t xml:space="preserve"> </w:t>
        </w:r>
        <w:r w:rsidRPr="00845598">
          <w:rPr>
            <w:highlight w:val="yellow"/>
            <w:lang w:val="en-US"/>
            <w:rPrChange w:id="359" w:author="Fleur Zeldenrust" w:date="2015-06-01T16:22:00Z">
              <w:rPr>
                <w:lang w:val="en-US"/>
              </w:rPr>
            </w:rPrChange>
          </w:rPr>
          <w:t>towards what goal?</w:t>
        </w:r>
      </w:ins>
      <w:r w:rsidR="00F71ABC">
        <w:rPr>
          <w:lang w:val="en-US"/>
        </w:rPr>
        <w:t xml:space="preserve"> was to examine whether the same balanced states as </w:t>
      </w:r>
      <w:r w:rsidRPr="00F71ABC">
        <w:rPr>
          <w:i/>
          <w:lang w:val="en-US"/>
        </w:rPr>
        <w:fldChar w:fldCharType="begin" w:fldLock="1"/>
      </w:r>
      <w:r w:rsidR="00F71ABC" w:rsidRPr="00F71ABC">
        <w:rPr>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Pr="00F71ABC">
        <w:rPr>
          <w:i/>
          <w:lang w:val="en-US"/>
        </w:rPr>
        <w:fldChar w:fldCharType="separate"/>
      </w:r>
      <w:r w:rsidR="00F71ABC" w:rsidRPr="00F71ABC">
        <w:rPr>
          <w:i/>
          <w:noProof/>
          <w:lang w:val="en-US"/>
        </w:rPr>
        <w:t>Brunel, 2000</w:t>
      </w:r>
      <w:r w:rsidRPr="00F71ABC">
        <w:rPr>
          <w:i/>
          <w:lang w:val="en-US"/>
        </w:rPr>
        <w:fldChar w:fldCharType="end"/>
      </w:r>
      <w:r w:rsidR="00F71ABC" w:rsidRPr="00F71ABC">
        <w:rPr>
          <w:i/>
          <w:lang w:val="en-US"/>
        </w:rPr>
        <w:t xml:space="preserve"> </w:t>
      </w:r>
      <w:r w:rsidR="00F71ABC">
        <w:rPr>
          <w:lang w:val="en-US"/>
        </w:rPr>
        <w:t xml:space="preserve">could be reached with </w:t>
      </w:r>
      <w:ins w:id="360" w:author="Fleur Zeldenrust" w:date="2015-06-01T16:23:00Z">
        <w:r w:rsidR="00CF6F4F">
          <w:rPr>
            <w:lang w:val="en-US"/>
          </w:rPr>
          <w:t xml:space="preserve">the </w:t>
        </w:r>
      </w:ins>
      <w:del w:id="361" w:author="Fleur Zeldenrust" w:date="2015-06-01T16:23:00Z">
        <w:r w:rsidR="00F71ABC" w:rsidDel="00CF6F4F">
          <w:rPr>
            <w:lang w:val="en-US"/>
          </w:rPr>
          <w:delText>the simple neuron model</w:delText>
        </w:r>
      </w:del>
      <w:ins w:id="362" w:author="Fleur Zeldenrust" w:date="2015-06-01T16:23:00Z">
        <w:r w:rsidR="00CF6F4F">
          <w:rPr>
            <w:lang w:val="en-US"/>
          </w:rPr>
          <w:t>smaller network</w:t>
        </w:r>
      </w:ins>
      <w:r w:rsidR="00F71ABC">
        <w:rPr>
          <w:lang w:val="en-US"/>
        </w:rPr>
        <w:t xml:space="preserve">. The Synchronous Regular (SR) state was reached with </w:t>
      </w:r>
      <m:oMath>
        <m:sSub>
          <m:sSubPr>
            <m:ctrlPr>
              <w:rPr>
                <w:rFonts w:ascii="Cambria Math" w:hAnsi="Cambria Math"/>
                <w:i/>
                <w:lang w:val="en-US"/>
              </w:rPr>
            </m:ctrlPr>
          </m:sSubPr>
          <m:e>
            <m:r>
              <w:rPr>
                <w:rFonts w:ascii="Cambria Math" w:hAnsi="Cambria Math"/>
                <w:lang w:val="en-US"/>
              </w:rPr>
              <m:t>g=3 &amp; ν</m:t>
            </m:r>
          </m:e>
          <m:sub>
            <m:r>
              <w:rPr>
                <w:rFonts w:ascii="Cambria Math" w:hAnsi="Cambria Math"/>
                <w:lang w:val="en-US"/>
              </w:rPr>
              <m:t>ext</m:t>
            </m:r>
          </m:sub>
        </m:sSub>
        <m:r>
          <w:rPr>
            <w:rFonts w:ascii="Cambria Math" w:hAnsi="Cambria Math"/>
            <w:lang w:val="en-US"/>
          </w:rPr>
          <m:t>=2</m:t>
        </m:r>
      </m:oMath>
      <w:r w:rsidR="00F71ABC">
        <w:rPr>
          <w:lang w:val="en-US"/>
        </w:rPr>
        <w:t>.</w:t>
      </w:r>
      <w:r w:rsidR="00F71ABC" w:rsidRPr="00F71ABC">
        <w:rPr>
          <w:lang w:val="en-US"/>
        </w:rPr>
        <w:t xml:space="preserve"> The Synchronous Irregular (SI) state</w:t>
      </w:r>
      <w:r w:rsidR="00F71ABC">
        <w:rPr>
          <w:lang w:val="en-US"/>
        </w:rPr>
        <w:t xml:space="preserve"> was reached with </w:t>
      </w:r>
      <m:oMath>
        <m:sSub>
          <m:sSubPr>
            <m:ctrlPr>
              <w:rPr>
                <w:rFonts w:ascii="Cambria Math" w:hAnsi="Cambria Math"/>
                <w:i/>
                <w:lang w:val="en-US"/>
              </w:rPr>
            </m:ctrlPr>
          </m:sSubPr>
          <m:e>
            <m:r>
              <w:rPr>
                <w:rFonts w:ascii="Cambria Math" w:hAnsi="Cambria Math"/>
                <w:lang w:val="en-US"/>
              </w:rPr>
              <m:t>g=6 &amp; ν</m:t>
            </m:r>
          </m:e>
          <m:sub>
            <m:r>
              <w:rPr>
                <w:rFonts w:ascii="Cambria Math" w:hAnsi="Cambria Math"/>
                <w:lang w:val="en-US"/>
              </w:rPr>
              <m:t>ext</m:t>
            </m:r>
          </m:sub>
        </m:sSub>
        <m:r>
          <w:rPr>
            <w:rFonts w:ascii="Cambria Math" w:hAnsi="Cambria Math"/>
            <w:lang w:val="en-US"/>
          </w:rPr>
          <m:t>=4</m:t>
        </m:r>
      </m:oMath>
      <w:r w:rsidR="00F71ABC" w:rsidRPr="00F71ABC">
        <w:rPr>
          <w:lang w:val="en-US"/>
        </w:rPr>
        <w:t>. The</w:t>
      </w:r>
      <w:r w:rsidR="009C061B">
        <w:rPr>
          <w:lang w:val="en-US"/>
        </w:rPr>
        <w:t xml:space="preserve"> Asynchronous Regular (AR) state 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g=5 &amp; ν</m:t>
            </m:r>
          </m:e>
          <m:sub>
            <m:r>
              <w:rPr>
                <w:rFonts w:ascii="Cambria Math" w:hAnsi="Cambria Math"/>
                <w:lang w:val="en-US"/>
              </w:rPr>
              <m:t>ext</m:t>
            </m:r>
          </m:sub>
        </m:sSub>
        <m:r>
          <w:rPr>
            <w:rFonts w:ascii="Cambria Math" w:hAnsi="Cambria Math"/>
            <w:lang w:val="en-US"/>
          </w:rPr>
          <m:t>=2</m:t>
        </m:r>
      </m:oMath>
      <w:r w:rsidR="00F71ABC" w:rsidRPr="00F71ABC">
        <w:rPr>
          <w:lang w:val="en-US"/>
        </w:rPr>
        <w:t xml:space="preserve">. </w:t>
      </w:r>
      <w:r w:rsidR="00F71ABC" w:rsidRPr="00F71ABC">
        <w:rPr>
          <w:b/>
          <w:lang w:val="en-US"/>
        </w:rPr>
        <w:t xml:space="preserve"> </w:t>
      </w:r>
      <w:r w:rsidR="00F71ABC" w:rsidRPr="00F71ABC">
        <w:rPr>
          <w:lang w:val="en-US"/>
        </w:rPr>
        <w:t xml:space="preserve">The Asynchronous Irregular (AI) state, </w:t>
      </w:r>
      <w:r w:rsidR="009C061B">
        <w:rPr>
          <w:lang w:val="en-US"/>
        </w:rPr>
        <w:t>was reached with</w:t>
      </w:r>
      <w:r w:rsidR="00F71ABC" w:rsidRPr="00F71ABC">
        <w:rPr>
          <w:lang w:val="en-US"/>
        </w:rPr>
        <w:t xml:space="preserve"> </w:t>
      </w:r>
      <m:oMath>
        <m:sSub>
          <m:sSubPr>
            <m:ctrlPr>
              <w:rPr>
                <w:rFonts w:ascii="Cambria Math" w:hAnsi="Cambria Math"/>
                <w:i/>
                <w:lang w:val="en-US"/>
              </w:rPr>
            </m:ctrlPr>
          </m:sSubPr>
          <m:e>
            <m:r>
              <w:rPr>
                <w:rFonts w:ascii="Cambria Math" w:hAnsi="Cambria Math"/>
                <w:lang w:val="en-US"/>
              </w:rPr>
              <m:t>g=4.5 &amp; ν</m:t>
            </m:r>
          </m:e>
          <m:sub>
            <m:r>
              <w:rPr>
                <w:rFonts w:ascii="Cambria Math" w:hAnsi="Cambria Math"/>
                <w:lang w:val="en-US"/>
              </w:rPr>
              <m:t>ext</m:t>
            </m:r>
          </m:sub>
        </m:sSub>
        <m:r>
          <w:rPr>
            <w:rFonts w:ascii="Cambria Math" w:hAnsi="Cambria Math"/>
            <w:lang w:val="en-US"/>
          </w:rPr>
          <m:t>=0.9</m:t>
        </m:r>
      </m:oMath>
      <w:r w:rsidR="00FF7360">
        <w:rPr>
          <w:rFonts w:eastAsiaTheme="minorEastAsia"/>
          <w:lang w:val="en-US"/>
        </w:rPr>
        <w:t xml:space="preserve"> (see figure 2</w:t>
      </w:r>
      <w:r w:rsidR="009C061B">
        <w:rPr>
          <w:rFonts w:eastAsiaTheme="minorEastAsia"/>
          <w:lang w:val="en-US"/>
        </w:rPr>
        <w:t>)</w:t>
      </w:r>
      <w:r w:rsidR="009C061B">
        <w:rPr>
          <w:lang w:val="en-US"/>
        </w:rPr>
        <w:t xml:space="preserve">. </w:t>
      </w:r>
      <w:del w:id="363" w:author="Fleur Zeldenrust" w:date="2015-06-01T16:25:00Z">
        <w:r w:rsidR="009C061B" w:rsidDel="00556E95">
          <w:rPr>
            <w:lang w:val="en-US"/>
          </w:rPr>
          <w:delText xml:space="preserve">Given </w:delText>
        </w:r>
      </w:del>
      <w:ins w:id="364" w:author="Fleur Zeldenrust" w:date="2015-06-01T16:25:00Z">
        <w:r w:rsidR="00556E95">
          <w:rPr>
            <w:lang w:val="en-US"/>
          </w:rPr>
          <w:t xml:space="preserve">Since the smaller network could indeed reproduce the results of Brunel (2000), </w:t>
        </w:r>
      </w:ins>
      <w:ins w:id="365" w:author="Fleur Zeldenrust" w:date="2015-06-01T16:26:00Z">
        <w:r w:rsidR="00556E95">
          <w:rPr>
            <w:lang w:val="en-US"/>
          </w:rPr>
          <w:t xml:space="preserve">we proceeded with extending </w:t>
        </w:r>
      </w:ins>
      <w:del w:id="366" w:author="Fleur Zeldenrust" w:date="2015-06-01T16:26:00Z">
        <w:r w:rsidR="009C061B" w:rsidDel="00556E95">
          <w:rPr>
            <w:lang w:val="en-US"/>
          </w:rPr>
          <w:delText xml:space="preserve">that these balanced states could be reached with the </w:delText>
        </w:r>
      </w:del>
      <w:del w:id="367" w:author="Fleur Zeldenrust" w:date="2015-06-01T16:24:00Z">
        <w:r w:rsidR="009C061B" w:rsidDel="00CF6F4F">
          <w:rPr>
            <w:lang w:val="en-US"/>
          </w:rPr>
          <w:delText>simple neuron model</w:delText>
        </w:r>
      </w:del>
      <w:del w:id="368" w:author="Fleur Zeldenrust" w:date="2015-06-01T16:26:00Z">
        <w:r w:rsidR="009C061B" w:rsidDel="00556E95">
          <w:rPr>
            <w:lang w:val="en-US"/>
          </w:rPr>
          <w:delText xml:space="preserve">, </w:delText>
        </w:r>
      </w:del>
      <w:r w:rsidR="009C061B">
        <w:rPr>
          <w:lang w:val="en-US"/>
        </w:rPr>
        <w:t xml:space="preserve">the model </w:t>
      </w:r>
      <w:del w:id="369" w:author="Fleur Zeldenrust" w:date="2015-06-01T16:26:00Z">
        <w:r w:rsidR="009C061B" w:rsidDel="00556E95">
          <w:rPr>
            <w:lang w:val="en-US"/>
          </w:rPr>
          <w:delText xml:space="preserve">was extended </w:delText>
        </w:r>
      </w:del>
      <w:ins w:id="370" w:author="Fleur Zeldenrust" w:date="2015-06-01T16:26:00Z">
        <w:r w:rsidR="00556E95">
          <w:rPr>
            <w:lang w:val="en-US"/>
          </w:rPr>
          <w:t>with</w:t>
        </w:r>
      </w:ins>
      <w:del w:id="371" w:author="Fleur Zeldenrust" w:date="2015-06-01T16:26:00Z">
        <w:r w:rsidR="009C061B" w:rsidDel="00556E95">
          <w:rPr>
            <w:lang w:val="en-US"/>
          </w:rPr>
          <w:delText>to</w:delText>
        </w:r>
      </w:del>
      <w:r w:rsidR="009C061B">
        <w:rPr>
          <w:lang w:val="en-US"/>
        </w:rPr>
        <w:t xml:space="preserve"> the more complex </w:t>
      </w:r>
      <w:del w:id="372" w:author="Fleur Zeldenrust" w:date="2015-06-01T16:24:00Z">
        <w:r w:rsidR="009C061B" w:rsidDel="00CF6F4F">
          <w:rPr>
            <w:lang w:val="en-US"/>
          </w:rPr>
          <w:delText xml:space="preserve">neuron </w:delText>
        </w:r>
      </w:del>
      <w:ins w:id="373" w:author="Fleur Zeldenrust" w:date="2015-06-01T16:24:00Z">
        <w:r w:rsidR="00CF6F4F">
          <w:rPr>
            <w:lang w:val="en-US"/>
          </w:rPr>
          <w:t xml:space="preserve">synapse </w:t>
        </w:r>
      </w:ins>
      <w:r w:rsidR="009C061B">
        <w:rPr>
          <w:lang w:val="en-US"/>
        </w:rPr>
        <w:t>model in order to see whether that model could reach</w:t>
      </w:r>
      <w:ins w:id="374" w:author="Fleur Zeldenrust" w:date="2015-06-01T16:26:00Z">
        <w:r w:rsidR="00556E95">
          <w:rPr>
            <w:lang w:val="en-US"/>
          </w:rPr>
          <w:t xml:space="preserve"> these four</w:t>
        </w:r>
      </w:ins>
      <w:r w:rsidR="009C061B">
        <w:rPr>
          <w:lang w:val="en-US"/>
        </w:rPr>
        <w:t xml:space="preserve"> different states as well.</w:t>
      </w:r>
    </w:p>
    <w:p w:rsidR="00376720" w:rsidRDefault="00FF7360" w:rsidP="007D6C70">
      <w:pPr>
        <w:jc w:val="both"/>
        <w:rPr>
          <w:rFonts w:eastAsiaTheme="minorEastAsia"/>
          <w:lang w:val="en-US"/>
        </w:rPr>
      </w:pPr>
      <w:commentRangeStart w:id="375"/>
      <w:r>
        <w:rPr>
          <w:rFonts w:eastAsiaTheme="minorEastAsia"/>
          <w:noProof/>
          <w:lang w:eastAsia="nl-NL"/>
        </w:rPr>
        <w:lastRenderedPageBreak/>
        <w:drawing>
          <wp:anchor distT="0" distB="0" distL="114300" distR="114300" simplePos="0" relativeHeight="251667456" behindDoc="0" locked="0" layoutInCell="1" allowOverlap="1">
            <wp:simplePos x="0" y="0"/>
            <wp:positionH relativeFrom="column">
              <wp:posOffset>-366395</wp:posOffset>
            </wp:positionH>
            <wp:positionV relativeFrom="paragraph">
              <wp:posOffset>-61595</wp:posOffset>
            </wp:positionV>
            <wp:extent cx="6619875" cy="4781550"/>
            <wp:effectExtent l="19050" t="0" r="9525" b="0"/>
            <wp:wrapSquare wrapText="bothSides"/>
            <wp:docPr id="1" name="Afbeelding 0" descr="Brunel plots for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unel plots for report.PNG"/>
                    <pic:cNvPicPr/>
                  </pic:nvPicPr>
                  <pic:blipFill>
                    <a:blip r:embed="rId13" cstate="print"/>
                    <a:stretch>
                      <a:fillRect/>
                    </a:stretch>
                  </pic:blipFill>
                  <pic:spPr>
                    <a:xfrm>
                      <a:off x="0" y="0"/>
                      <a:ext cx="6619875" cy="4781550"/>
                    </a:xfrm>
                    <a:prstGeom prst="rect">
                      <a:avLst/>
                    </a:prstGeom>
                  </pic:spPr>
                </pic:pic>
              </a:graphicData>
            </a:graphic>
          </wp:anchor>
        </w:drawing>
      </w:r>
      <w:commentRangeEnd w:id="375"/>
      <w:r w:rsidR="007D54F9">
        <w:rPr>
          <w:rStyle w:val="Verwijzingopmerking"/>
        </w:rPr>
        <w:commentReference w:id="375"/>
      </w:r>
      <w:r w:rsidR="00845598" w:rsidRPr="00845598">
        <w:rPr>
          <w:rFonts w:eastAsiaTheme="minorEastAsia"/>
          <w:noProof/>
          <w:lang w:val="en-US"/>
        </w:rPr>
        <w:pict>
          <v:shape id="_x0000_s1040" type="#_x0000_t202" style="position:absolute;left:0;text-align:left;margin-left:-17pt;margin-top:370.9pt;width:508.35pt;height:108.5pt;z-index:251669504;mso-wrap-distance-bottom:28.35pt;mso-position-horizontal-relative:text;mso-position-vertical-relative:text;mso-width-relative:margin;mso-height-relative:margin" stroked="f">
            <v:textbox>
              <w:txbxContent>
                <w:p w:rsidR="008B3E5A" w:rsidRPr="00204219" w:rsidRDefault="008B3E5A" w:rsidP="00BC7CE7">
                  <w:pPr>
                    <w:jc w:val="both"/>
                    <w:rPr>
                      <w:lang w:val="en-US"/>
                    </w:rPr>
                  </w:pPr>
                  <w:r>
                    <w:rPr>
                      <w:b/>
                      <w:sz w:val="18"/>
                      <w:lang w:val="en-US"/>
                    </w:rPr>
                    <w:t>Figure 2</w:t>
                  </w:r>
                  <w:r w:rsidRPr="00376720">
                    <w:rPr>
                      <w:b/>
                      <w:sz w:val="18"/>
                      <w:lang w:val="en-US"/>
                    </w:rPr>
                    <w:t>.</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w:t>
                  </w:r>
                  <w:ins w:id="376" w:author="Fleur Zeldenrust" w:date="2015-06-01T16:42:00Z">
                    <w:r>
                      <w:rPr>
                        <w:rFonts w:eastAsiaTheme="minorEastAsia"/>
                        <w:sz w:val="18"/>
                        <w:lang w:val="en-US"/>
                      </w:rPr>
                      <w:t>ly</w:t>
                    </w:r>
                  </w:ins>
                  <w:r w:rsidRPr="00376720">
                    <w:rPr>
                      <w:rFonts w:eastAsiaTheme="minorEastAsia"/>
                      <w:sz w:val="18"/>
                      <w:lang w:val="en-US"/>
                    </w:rPr>
                    <w:t xml:space="preserve">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 xml:space="preserve">The Synchronous Irregular (SI) state, where there is </w:t>
                  </w:r>
                  <w:del w:id="377" w:author="Fleur Zeldenrust" w:date="2015-06-01T16:42:00Z">
                    <w:r w:rsidRPr="00376720" w:rsidDel="006529CD">
                      <w:rPr>
                        <w:rFonts w:eastAsiaTheme="minorEastAsia"/>
                        <w:sz w:val="18"/>
                        <w:lang w:val="en-US"/>
                      </w:rPr>
                      <w:delText xml:space="preserve">still </w:delText>
                    </w:r>
                  </w:del>
                  <w:r w:rsidRPr="00376720">
                    <w:rPr>
                      <w:rFonts w:eastAsiaTheme="minorEastAsia"/>
                      <w:sz w:val="18"/>
                      <w:lang w:val="en-US"/>
                    </w:rPr>
                    <w:t>synchrony in the global activity, but single neurons fire irregular</w:t>
                  </w:r>
                  <w:ins w:id="378" w:author="Fleur Zeldenrust" w:date="2015-06-01T16:42:00Z">
                    <w:r>
                      <w:rPr>
                        <w:rFonts w:eastAsiaTheme="minorEastAsia"/>
                        <w:sz w:val="18"/>
                        <w:lang w:val="en-US"/>
                      </w:rPr>
                      <w:t>ly</w:t>
                    </w:r>
                  </w:ins>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 xml:space="preserve">The Asynchronous Regular (AR) state, where </w:t>
                  </w:r>
                  <w:del w:id="379" w:author="Fleur Zeldenrust" w:date="2015-06-01T16:42:00Z">
                    <w:r w:rsidRPr="00376720" w:rsidDel="006529CD">
                      <w:rPr>
                        <w:rFonts w:eastAsiaTheme="minorEastAsia"/>
                        <w:sz w:val="18"/>
                        <w:lang w:val="en-US"/>
                      </w:rPr>
                      <w:delText>is much less</w:delText>
                    </w:r>
                  </w:del>
                  <w:ins w:id="380" w:author="Fleur Zeldenrust" w:date="2015-06-01T16:42:00Z">
                    <w:r>
                      <w:rPr>
                        <w:rFonts w:eastAsiaTheme="minorEastAsia"/>
                        <w:sz w:val="18"/>
                        <w:lang w:val="en-US"/>
                      </w:rPr>
                      <w:t>the network activity is</w:t>
                    </w:r>
                  </w:ins>
                  <w:r w:rsidRPr="00376720">
                    <w:rPr>
                      <w:rFonts w:eastAsiaTheme="minorEastAsia"/>
                      <w:sz w:val="18"/>
                      <w:lang w:val="en-US"/>
                    </w:rPr>
                    <w:t xml:space="preserve"> </w:t>
                  </w:r>
                  <w:ins w:id="381" w:author="Fleur Zeldenrust" w:date="2015-06-01T16:42:00Z">
                    <w:r>
                      <w:rPr>
                        <w:rFonts w:eastAsiaTheme="minorEastAsia"/>
                        <w:sz w:val="18"/>
                        <w:lang w:val="en-US"/>
                      </w:rPr>
                      <w:t>a</w:t>
                    </w:r>
                  </w:ins>
                  <w:r w:rsidRPr="00376720">
                    <w:rPr>
                      <w:rFonts w:eastAsiaTheme="minorEastAsia"/>
                      <w:sz w:val="18"/>
                      <w:lang w:val="en-US"/>
                    </w:rPr>
                    <w:t>synchron</w:t>
                  </w:r>
                  <w:ins w:id="382" w:author="Fleur Zeldenrust" w:date="2015-06-01T16:42:00Z">
                    <w:r>
                      <w:rPr>
                        <w:rFonts w:eastAsiaTheme="minorEastAsia"/>
                        <w:sz w:val="18"/>
                        <w:lang w:val="en-US"/>
                      </w:rPr>
                      <w:t>ous</w:t>
                    </w:r>
                  </w:ins>
                  <w:del w:id="383" w:author="Fleur Zeldenrust" w:date="2015-06-01T16:42:00Z">
                    <w:r w:rsidRPr="00376720" w:rsidDel="006529CD">
                      <w:rPr>
                        <w:rFonts w:eastAsiaTheme="minorEastAsia"/>
                        <w:sz w:val="18"/>
                        <w:lang w:val="en-US"/>
                      </w:rPr>
                      <w:delText>y</w:delText>
                    </w:r>
                  </w:del>
                  <w:r w:rsidRPr="00376720">
                    <w:rPr>
                      <w:rFonts w:eastAsiaTheme="minorEastAsia"/>
                      <w:sz w:val="18"/>
                      <w:lang w:val="en-US"/>
                    </w:rPr>
                    <w:t>,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 xml:space="preserve">The Asynchronous Irregular (AI) state, where the </w:t>
                  </w:r>
                  <w:ins w:id="384" w:author="Fleur Zeldenrust" w:date="2015-06-01T16:43:00Z">
                    <w:r>
                      <w:rPr>
                        <w:rFonts w:eastAsiaTheme="minorEastAsia"/>
                        <w:sz w:val="18"/>
                        <w:lang w:val="en-US"/>
                      </w:rPr>
                      <w:t>network activity is asynchronous,</w:t>
                    </w:r>
                  </w:ins>
                  <w:del w:id="385" w:author="Fleur Zeldenrust" w:date="2015-06-01T16:43:00Z">
                    <w:r w:rsidRPr="00376720" w:rsidDel="006529CD">
                      <w:rPr>
                        <w:rFonts w:eastAsiaTheme="minorEastAsia"/>
                        <w:sz w:val="18"/>
                        <w:lang w:val="en-US"/>
                      </w:rPr>
                      <w:delText>frequency is too low to speak of synchrony,</w:delText>
                    </w:r>
                  </w:del>
                  <w:r w:rsidRPr="00376720">
                    <w:rPr>
                      <w:rFonts w:eastAsiaTheme="minorEastAsia"/>
                      <w:sz w:val="18"/>
                      <w:lang w:val="en-US"/>
                    </w:rPr>
                    <w:t xml:space="preserve"> and single neurons spike irregular</w:t>
                  </w:r>
                  <w:ins w:id="386" w:author="Fleur Zeldenrust" w:date="2015-06-01T16:43:00Z">
                    <w:r>
                      <w:rPr>
                        <w:rFonts w:eastAsiaTheme="minorEastAsia"/>
                        <w:sz w:val="18"/>
                        <w:lang w:val="en-US"/>
                      </w:rPr>
                      <w:t>ly</w:t>
                    </w:r>
                  </w:ins>
                  <w:r w:rsidRPr="00376720">
                    <w:rPr>
                      <w:rFonts w:eastAsiaTheme="minorEastAsia"/>
                      <w:sz w:val="18"/>
                      <w:lang w:val="en-US"/>
                    </w:rPr>
                    <w:t xml:space="preserve">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p>
                <w:p w:rsidR="008B3E5A" w:rsidRPr="00BC7CE7" w:rsidRDefault="008B3E5A">
                  <w:pPr>
                    <w:rPr>
                      <w:lang w:val="en-US"/>
                    </w:rPr>
                  </w:pPr>
                </w:p>
              </w:txbxContent>
            </v:textbox>
            <w10:wrap type="square"/>
          </v:shape>
        </w:pict>
      </w:r>
      <w:r w:rsidR="009C061B">
        <w:rPr>
          <w:lang w:val="en-US"/>
        </w:rPr>
        <w:t xml:space="preserve">To examine </w:t>
      </w:r>
      <w:del w:id="387" w:author="Fleur Zeldenrust" w:date="2015-06-01T16:27:00Z">
        <w:r w:rsidR="009C061B" w:rsidDel="003A1D06">
          <w:rPr>
            <w:lang w:val="en-US"/>
          </w:rPr>
          <w:delText>this</w:delText>
        </w:r>
      </w:del>
      <w:ins w:id="388" w:author="Fleur Zeldenrust" w:date="2015-06-01T16:27:00Z">
        <w:r w:rsidR="003A1D06">
          <w:rPr>
            <w:lang w:val="en-US"/>
          </w:rPr>
          <w:t xml:space="preserve">the behavior of the activity of the </w:t>
        </w:r>
      </w:ins>
      <w:ins w:id="389" w:author="Fleur Zeldenrust" w:date="2015-06-01T16:28:00Z">
        <w:r w:rsidR="003A1D06">
          <w:rPr>
            <w:lang w:val="en-US"/>
          </w:rPr>
          <w:t xml:space="preserve">(small) </w:t>
        </w:r>
      </w:ins>
      <w:ins w:id="390" w:author="Fleur Zeldenrust" w:date="2015-06-01T16:27:00Z">
        <w:r w:rsidR="003A1D06">
          <w:rPr>
            <w:lang w:val="en-US"/>
          </w:rPr>
          <w:t>network with the extended</w:t>
        </w:r>
      </w:ins>
      <w:ins w:id="391" w:author="Fleur Zeldenrust" w:date="2015-06-01T16:28:00Z">
        <w:r w:rsidR="003A1D06">
          <w:rPr>
            <w:lang w:val="en-US"/>
          </w:rPr>
          <w:t xml:space="preserve"> synapse model</w:t>
        </w:r>
      </w:ins>
      <w:r w:rsidR="009C061B">
        <w:rPr>
          <w:lang w:val="en-US"/>
        </w:rPr>
        <w:t>,</w:t>
      </w:r>
      <w:r w:rsidR="000C311F">
        <w:rPr>
          <w:lang w:val="en-US"/>
        </w:rPr>
        <w:t xml:space="preserve"> initial parameter values of </w:t>
      </w:r>
      <w:r w:rsidR="00845598" w:rsidRPr="000C311F">
        <w:rPr>
          <w:i/>
          <w:lang w:val="en-US"/>
        </w:rPr>
        <w:fldChar w:fldCharType="begin" w:fldLock="1"/>
      </w:r>
      <w:r w:rsidR="000C311F" w:rsidRPr="000C311F">
        <w:rPr>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845598" w:rsidRPr="000C311F">
        <w:rPr>
          <w:i/>
          <w:lang w:val="en-US"/>
        </w:rPr>
        <w:fldChar w:fldCharType="separate"/>
      </w:r>
      <w:r w:rsidR="000C311F" w:rsidRPr="000C311F">
        <w:rPr>
          <w:i/>
          <w:noProof/>
          <w:lang w:val="en-US"/>
        </w:rPr>
        <w:t>Yger &amp; Harris, 2013</w:t>
      </w:r>
      <w:r w:rsidR="00845598" w:rsidRPr="000C311F">
        <w:rPr>
          <w:i/>
          <w:lang w:val="en-US"/>
        </w:rPr>
        <w:fldChar w:fldCharType="end"/>
      </w:r>
      <w:r w:rsidR="000C311F">
        <w:rPr>
          <w:i/>
          <w:lang w:val="en-US"/>
        </w:rPr>
        <w:t xml:space="preserve"> </w:t>
      </w:r>
      <w:r w:rsidR="000C311F">
        <w:rPr>
          <w:lang w:val="en-US"/>
        </w:rPr>
        <w:t>(</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=8 nS,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=1 nS</m:t>
        </m:r>
      </m:oMath>
      <w:r w:rsidR="003E2D5B">
        <w:rPr>
          <w:rFonts w:eastAsiaTheme="minorEastAsia"/>
          <w:lang w:val="en-US"/>
        </w:rPr>
        <w:t xml:space="preserve">) </w:t>
      </w:r>
      <w:r w:rsidR="009C061B">
        <w:rPr>
          <w:rFonts w:eastAsiaTheme="minorEastAsia"/>
          <w:lang w:val="en-US"/>
        </w:rPr>
        <w:t xml:space="preserve">were taken as starting point. With these values </w:t>
      </w:r>
      <w:r w:rsidR="003E2D5B">
        <w:rPr>
          <w:rFonts w:eastAsiaTheme="minorEastAsia"/>
          <w:lang w:val="en-US"/>
        </w:rPr>
        <w:t xml:space="preserve">there was </w:t>
      </w:r>
      <w:r w:rsidR="00845598" w:rsidRPr="00845598">
        <w:rPr>
          <w:rFonts w:eastAsiaTheme="minorEastAsia"/>
          <w:highlight w:val="yellow"/>
          <w:lang w:val="en-US"/>
          <w:rPrChange w:id="392" w:author="Fleur Zeldenrust" w:date="2015-06-01T16:28:00Z">
            <w:rPr>
              <w:rFonts w:eastAsiaTheme="minorEastAsia"/>
              <w:lang w:val="en-US"/>
            </w:rPr>
          </w:rPrChange>
        </w:rPr>
        <w:t xml:space="preserve">no </w:t>
      </w:r>
      <w:commentRangeStart w:id="393"/>
      <w:r w:rsidR="00845598" w:rsidRPr="00845598">
        <w:rPr>
          <w:rFonts w:eastAsiaTheme="minorEastAsia"/>
          <w:highlight w:val="yellow"/>
          <w:lang w:val="en-US"/>
          <w:rPrChange w:id="394" w:author="Fleur Zeldenrust" w:date="2015-06-01T16:28:00Z">
            <w:rPr>
              <w:rFonts w:eastAsiaTheme="minorEastAsia"/>
              <w:lang w:val="en-US"/>
            </w:rPr>
          </w:rPrChange>
        </w:rPr>
        <w:t>balance</w:t>
      </w:r>
      <w:commentRangeEnd w:id="393"/>
      <w:r w:rsidR="003A1D06">
        <w:rPr>
          <w:rStyle w:val="Verwijzingopmerking"/>
        </w:rPr>
        <w:commentReference w:id="393"/>
      </w:r>
      <w:r w:rsidR="009C061B">
        <w:rPr>
          <w:rFonts w:eastAsiaTheme="minorEastAsia"/>
          <w:lang w:val="en-US"/>
        </w:rPr>
        <w:t>, so the</w:t>
      </w:r>
      <w:r w:rsidR="003E2D5B">
        <w:rPr>
          <w:rFonts w:eastAsiaTheme="minorEastAsia"/>
          <w:lang w:val="en-US"/>
        </w:rPr>
        <w:t xml:space="preserve"> external input was increased to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=4 nS</m:t>
        </m:r>
      </m:oMath>
      <w:r w:rsidR="003E2D5B">
        <w:rPr>
          <w:rFonts w:eastAsiaTheme="minorEastAsia"/>
          <w:lang w:val="en-US"/>
        </w:rPr>
        <w:t xml:space="preserve"> in order the reach a </w:t>
      </w:r>
      <w:commentRangeStart w:id="395"/>
      <w:r w:rsidR="003E2D5B">
        <w:rPr>
          <w:rFonts w:eastAsiaTheme="minorEastAsia"/>
          <w:lang w:val="en-US"/>
        </w:rPr>
        <w:t>balanced state</w:t>
      </w:r>
      <w:commentRangeEnd w:id="395"/>
      <w:r w:rsidR="003A1D06">
        <w:rPr>
          <w:rStyle w:val="Verwijzingopmerking"/>
        </w:rPr>
        <w:commentReference w:id="395"/>
      </w:r>
      <w:r w:rsidR="003E2D5B">
        <w:rPr>
          <w:rFonts w:eastAsiaTheme="minorEastAsia"/>
          <w:lang w:val="en-US"/>
        </w:rPr>
        <w:t xml:space="preserve">. </w:t>
      </w:r>
      <w:commentRangeStart w:id="396"/>
      <w:r w:rsidR="003E2D5B">
        <w:rPr>
          <w:rFonts w:eastAsiaTheme="minorEastAsia"/>
          <w:lang w:val="en-US"/>
        </w:rPr>
        <w:t>From this point a</w:t>
      </w:r>
      <w:r w:rsidR="009C061B">
        <w:rPr>
          <w:rFonts w:eastAsiaTheme="minorEastAsia"/>
          <w:lang w:val="en-US"/>
        </w:rPr>
        <w:t>n</w:t>
      </w:r>
      <w:r w:rsidR="003E2D5B">
        <w:rPr>
          <w:rFonts w:eastAsiaTheme="minorEastAsia"/>
          <w:lang w:val="en-US"/>
        </w:rPr>
        <w:t xml:space="preserve"> explorative simulation was conducted to find </w:t>
      </w:r>
      <w:r w:rsidR="009C061B">
        <w:rPr>
          <w:rFonts w:eastAsiaTheme="minorEastAsia"/>
          <w:lang w:val="en-US"/>
        </w:rPr>
        <w:t xml:space="preserve">the </w:t>
      </w:r>
      <w:r w:rsidR="003E2D5B">
        <w:rPr>
          <w:rFonts w:eastAsiaTheme="minorEastAsia"/>
          <w:lang w:val="en-US"/>
        </w:rPr>
        <w:t xml:space="preserve">ranges </w:t>
      </w:r>
      <w:r w:rsidR="009C061B">
        <w:rPr>
          <w:rFonts w:eastAsiaTheme="minorEastAsia"/>
          <w:lang w:val="en-US"/>
        </w:rPr>
        <w:t xml:space="preserve">of interest </w:t>
      </w:r>
      <w:r w:rsidR="003E2D5B">
        <w:rPr>
          <w:rFonts w:eastAsiaTheme="minorEastAsia"/>
          <w:lang w:val="en-US"/>
        </w:rPr>
        <w:t xml:space="preserve">to </w:t>
      </w:r>
      <w:r w:rsidR="009C061B">
        <w:rPr>
          <w:rFonts w:eastAsiaTheme="minorEastAsia"/>
          <w:lang w:val="en-US"/>
        </w:rPr>
        <w:t>find</w:t>
      </w:r>
      <w:r w:rsidR="003E2D5B">
        <w:rPr>
          <w:rFonts w:eastAsiaTheme="minorEastAsia"/>
          <w:lang w:val="en-US"/>
        </w:rPr>
        <w:t xml:space="preserve"> different balanced states.</w:t>
      </w:r>
      <w:commentRangeEnd w:id="396"/>
      <w:r w:rsidR="00AC1B69">
        <w:rPr>
          <w:rStyle w:val="Verwijzingopmerking"/>
        </w:rPr>
        <w:commentReference w:id="396"/>
      </w:r>
      <w:r w:rsidR="003E2D5B">
        <w:rPr>
          <w:rFonts w:eastAsiaTheme="minorEastAsia"/>
          <w:lang w:val="en-US"/>
        </w:rPr>
        <w:t xml:space="preserve"> Simulations were conducted 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 xml:space="preserve">  </m:t>
        </m:r>
      </m:oMath>
      <w:r w:rsidR="003E2D5B">
        <w:rPr>
          <w:rFonts w:eastAsiaTheme="minorEastAsia"/>
          <w:lang w:val="en-US"/>
        </w:rPr>
        <w:t xml:space="preserve">between 1 and 10 </w:t>
      </w:r>
      <m:oMath>
        <m:r>
          <w:rPr>
            <w:rFonts w:ascii="Cambria Math" w:eastAsiaTheme="minorEastAsia" w:hAnsi="Cambria Math"/>
            <w:lang w:val="en-US"/>
          </w:rPr>
          <m:t>nS</m:t>
        </m:r>
      </m:oMath>
      <w:r w:rsidR="003E2D5B">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3E2D5B">
        <w:rPr>
          <w:rFonts w:eastAsiaTheme="minorEastAsia"/>
          <w:lang w:val="en-US"/>
        </w:rPr>
        <w:t xml:space="preserve"> between </w:t>
      </w:r>
      <w:r w:rsidR="002D79B9">
        <w:rPr>
          <w:rFonts w:eastAsiaTheme="minorEastAsia"/>
          <w:lang w:val="en-US"/>
        </w:rPr>
        <w:t>1</w:t>
      </w:r>
      <w:r w:rsidR="003E2D5B">
        <w:rPr>
          <w:rFonts w:eastAsiaTheme="minorEastAsia"/>
          <w:lang w:val="en-US"/>
        </w:rPr>
        <w:t xml:space="preserve"> and 1</w:t>
      </w:r>
      <w:r w:rsidR="002D79B9">
        <w:rPr>
          <w:rFonts w:eastAsiaTheme="minorEastAsia"/>
          <w:lang w:val="en-US"/>
        </w:rPr>
        <w:t>0</w:t>
      </w:r>
      <w:r w:rsidR="003E2D5B">
        <w:rPr>
          <w:rFonts w:eastAsiaTheme="minorEastAsia"/>
          <w:lang w:val="en-US"/>
        </w:rPr>
        <w:t xml:space="preserve"> </w:t>
      </w:r>
      <m:oMath>
        <m:r>
          <w:rPr>
            <w:rFonts w:ascii="Cambria Math" w:eastAsiaTheme="minorEastAsia" w:hAnsi="Cambria Math"/>
            <w:lang w:val="en-US"/>
          </w:rPr>
          <m:t>nS</m:t>
        </m:r>
      </m:oMath>
      <w:r w:rsidR="009C061B">
        <w:rPr>
          <w:rFonts w:eastAsiaTheme="minorEastAsia"/>
          <w:lang w:val="en-US"/>
        </w:rPr>
        <w:t>.</w:t>
      </w:r>
      <w:r w:rsidR="007D6C70">
        <w:rPr>
          <w:rFonts w:eastAsiaTheme="minorEastAsia"/>
          <w:lang w:val="en-US"/>
        </w:rPr>
        <w:t xml:space="preserve"> This resulted in different states of </w:t>
      </w:r>
      <w:ins w:id="397" w:author="Fleur Zeldenrust" w:date="2015-06-01T16:35:00Z">
        <w:r w:rsidR="00AC1B69">
          <w:rPr>
            <w:rFonts w:eastAsiaTheme="minorEastAsia"/>
            <w:lang w:val="en-US"/>
          </w:rPr>
          <w:t xml:space="preserve">the </w:t>
        </w:r>
      </w:ins>
      <w:r w:rsidR="007D6C70">
        <w:rPr>
          <w:rFonts w:eastAsiaTheme="minorEastAsia"/>
          <w:lang w:val="en-US"/>
        </w:rPr>
        <w:t>balanced network</w:t>
      </w:r>
      <w:del w:id="398" w:author="Fleur Zeldenrust" w:date="2015-06-01T16:35:00Z">
        <w:r w:rsidR="007D6C70" w:rsidDel="00AC1B69">
          <w:rPr>
            <w:rFonts w:eastAsiaTheme="minorEastAsia"/>
            <w:lang w:val="en-US"/>
          </w:rPr>
          <w:delText>s</w:delText>
        </w:r>
      </w:del>
      <w:r w:rsidR="008B7C54">
        <w:rPr>
          <w:rFonts w:eastAsiaTheme="minorEastAsia"/>
          <w:lang w:val="en-US"/>
        </w:rPr>
        <w:t>.</w:t>
      </w:r>
    </w:p>
    <w:p w:rsidR="00265788" w:rsidRDefault="00845598" w:rsidP="007D6C70">
      <w:pPr>
        <w:jc w:val="both"/>
        <w:rPr>
          <w:rFonts w:eastAsiaTheme="minorEastAsia"/>
          <w:lang w:val="en-US"/>
        </w:rPr>
      </w:pPr>
      <w:r w:rsidRPr="00845598">
        <w:rPr>
          <w:rFonts w:eastAsiaTheme="minorEastAsia"/>
          <w:noProof/>
          <w:sz w:val="18"/>
          <w:lang w:val="en-US"/>
        </w:rPr>
        <w:pict>
          <v:shape id="_x0000_s1039" type="#_x0000_t202" style="position:absolute;left:0;text-align:left;margin-left:427.3pt;margin-top:350.2pt;width:180.45pt;height:308.55pt;z-index:251666432;mso-width-percent:400;mso-height-percent:200;mso-width-percent:400;mso-height-percent:200;mso-width-relative:margin;mso-height-relative:margin">
            <v:textbox style="mso-next-textbox:#_x0000_s1039;mso-fit-shape-to-text:t">
              <w:txbxContent>
                <w:p w:rsidR="008B3E5A" w:rsidRPr="008B7C54" w:rsidRDefault="008B3E5A">
                  <w:pPr>
                    <w:rPr>
                      <w:lang w:val="en-US"/>
                    </w:rPr>
                  </w:pPr>
                  <w:r w:rsidRPr="00376720">
                    <w:rPr>
                      <w:b/>
                      <w:sz w:val="18"/>
                      <w:lang w:val="en-US"/>
                    </w:rPr>
                    <w:t>Figure 1.</w:t>
                  </w:r>
                  <w:r w:rsidRPr="00376720">
                    <w:rPr>
                      <w:sz w:val="18"/>
                      <w:lang w:val="en-US"/>
                    </w:rPr>
                    <w:t xml:space="preserve"> </w:t>
                  </w:r>
                  <w:r w:rsidRPr="00376720">
                    <w:rPr>
                      <w:b/>
                      <w:sz w:val="18"/>
                      <w:lang w:val="en-US"/>
                    </w:rPr>
                    <w:t>Classification of different states of a balanced network of the simple neuron model.</w:t>
                  </w:r>
                  <w:r w:rsidRPr="00376720">
                    <w:rPr>
                      <w:sz w:val="18"/>
                      <w:lang w:val="en-US"/>
                    </w:rPr>
                    <w:t xml:space="preserve"> Simulation of a network of 1600 excitatory and 400 inhibitory neurons with a sparseness of </w:t>
                  </w:r>
                  <w:r w:rsidRPr="00376720">
                    <w:rPr>
                      <w:rFonts w:eastAsiaTheme="minorEastAsia"/>
                      <w:sz w:val="18"/>
                      <w:lang w:val="en-US"/>
                    </w:rPr>
                    <w:t xml:space="preserve">0.4098. For all four situations the spiking behavior of 50 randomly chosen neurons of the population is shown in the upper plot, and the global activity of the network in the lower plot. </w:t>
                  </w:r>
                  <w:r w:rsidRPr="00376720">
                    <w:rPr>
                      <w:rFonts w:eastAsiaTheme="minorEastAsia"/>
                      <w:b/>
                      <w:sz w:val="18"/>
                      <w:lang w:val="en-US"/>
                    </w:rPr>
                    <w:t>A.</w:t>
                  </w:r>
                  <w:r w:rsidRPr="00376720">
                    <w:rPr>
                      <w:rFonts w:eastAsiaTheme="minorEastAsia"/>
                      <w:sz w:val="18"/>
                      <w:lang w:val="en-US"/>
                    </w:rPr>
                    <w:t xml:space="preserve"> The Synchronous Regular (SR) state, where neurons are synchronized and neurons spike regular (only the during refractory period the neurons are silent;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g=3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B. </w:t>
                  </w:r>
                  <w:r w:rsidRPr="00376720">
                    <w:rPr>
                      <w:rFonts w:eastAsiaTheme="minorEastAsia"/>
                      <w:sz w:val="18"/>
                      <w:lang w:val="en-US"/>
                    </w:rPr>
                    <w:t>The Synchronous Irregular (SI) state, where there is still synchrony in the global activity, but single neurons fire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g=6 &amp; ν</m:t>
                        </m:r>
                      </m:e>
                      <m:sub>
                        <m:r>
                          <w:rPr>
                            <w:rFonts w:ascii="Cambria Math" w:eastAsiaTheme="minorEastAsia" w:hAnsi="Cambria Math"/>
                            <w:sz w:val="18"/>
                            <w:lang w:val="en-US"/>
                          </w:rPr>
                          <m:t>ext</m:t>
                        </m:r>
                      </m:sub>
                    </m:sSub>
                    <m:r>
                      <w:rPr>
                        <w:rFonts w:ascii="Cambria Math" w:eastAsiaTheme="minorEastAsia" w:hAnsi="Cambria Math"/>
                        <w:sz w:val="18"/>
                        <w:lang w:val="en-US"/>
                      </w:rPr>
                      <m:t>=4</m:t>
                    </m:r>
                  </m:oMath>
                  <w:r w:rsidRPr="00376720">
                    <w:rPr>
                      <w:rFonts w:eastAsiaTheme="minorEastAsia"/>
                      <w:sz w:val="18"/>
                      <w:lang w:val="en-US"/>
                    </w:rPr>
                    <w:t xml:space="preserve">). </w:t>
                  </w:r>
                  <w:r w:rsidRPr="00376720">
                    <w:rPr>
                      <w:rFonts w:eastAsiaTheme="minorEastAsia"/>
                      <w:b/>
                      <w:sz w:val="18"/>
                      <w:lang w:val="en-US"/>
                    </w:rPr>
                    <w:t xml:space="preserve">C. </w:t>
                  </w:r>
                  <w:r w:rsidRPr="00376720">
                    <w:rPr>
                      <w:rFonts w:eastAsiaTheme="minorEastAsia"/>
                      <w:sz w:val="18"/>
                      <w:lang w:val="en-US"/>
                    </w:rPr>
                    <w:t>The Asynchronous Regular (AR) state, where is much less synchrony, but single neurons do tend to fire 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g=5 &amp; ν</m:t>
                        </m:r>
                      </m:e>
                      <m:sub>
                        <m:r>
                          <w:rPr>
                            <w:rFonts w:ascii="Cambria Math" w:eastAsiaTheme="minorEastAsia" w:hAnsi="Cambria Math"/>
                            <w:sz w:val="18"/>
                            <w:lang w:val="en-US"/>
                          </w:rPr>
                          <m:t>ext</m:t>
                        </m:r>
                      </m:sub>
                    </m:sSub>
                    <m:r>
                      <w:rPr>
                        <w:rFonts w:ascii="Cambria Math" w:eastAsiaTheme="minorEastAsia" w:hAnsi="Cambria Math"/>
                        <w:sz w:val="18"/>
                        <w:lang w:val="en-US"/>
                      </w:rPr>
                      <m:t>=2</m:t>
                    </m:r>
                  </m:oMath>
                  <w:r w:rsidRPr="00376720">
                    <w:rPr>
                      <w:rFonts w:eastAsiaTheme="minorEastAsia"/>
                      <w:sz w:val="18"/>
                      <w:lang w:val="en-US"/>
                    </w:rPr>
                    <w:t xml:space="preserve">). </w:t>
                  </w:r>
                  <w:r w:rsidRPr="00376720">
                    <w:rPr>
                      <w:rFonts w:eastAsiaTheme="minorEastAsia"/>
                      <w:b/>
                      <w:sz w:val="18"/>
                      <w:lang w:val="en-US"/>
                    </w:rPr>
                    <w:t xml:space="preserve">D. </w:t>
                  </w:r>
                  <w:r w:rsidRPr="00376720">
                    <w:rPr>
                      <w:rFonts w:eastAsiaTheme="minorEastAsia"/>
                      <w:sz w:val="18"/>
                      <w:lang w:val="en-US"/>
                    </w:rPr>
                    <w:t>The Asynchronous Irregular (AI) state, where the frequency is too low to speak of synchrony, and single neurons spike irregular (</w:t>
                  </w:r>
                  <m:oMath>
                    <m:sSub>
                      <m:sSubPr>
                        <m:ctrlPr>
                          <w:rPr>
                            <w:rFonts w:ascii="Cambria Math" w:eastAsiaTheme="minorEastAsia" w:hAnsi="Cambria Math"/>
                            <w:i/>
                            <w:sz w:val="18"/>
                            <w:lang w:val="en-US"/>
                          </w:rPr>
                        </m:ctrlPr>
                      </m:sSubPr>
                      <m:e>
                        <m:r>
                          <w:rPr>
                            <w:rFonts w:ascii="Cambria Math" w:eastAsiaTheme="minorEastAsia" w:hAnsi="Cambria Math"/>
                            <w:sz w:val="18"/>
                            <w:lang w:val="en-US"/>
                          </w:rPr>
                          <m:t>g=4.5 &amp; ν</m:t>
                        </m:r>
                      </m:e>
                      <m:sub>
                        <m:r>
                          <w:rPr>
                            <w:rFonts w:ascii="Cambria Math" w:eastAsiaTheme="minorEastAsia" w:hAnsi="Cambria Math"/>
                            <w:sz w:val="18"/>
                            <w:lang w:val="en-US"/>
                          </w:rPr>
                          <m:t>ext</m:t>
                        </m:r>
                      </m:sub>
                    </m:sSub>
                    <m:r>
                      <w:rPr>
                        <w:rFonts w:ascii="Cambria Math" w:eastAsiaTheme="minorEastAsia" w:hAnsi="Cambria Math"/>
                        <w:sz w:val="18"/>
                        <w:lang w:val="en-US"/>
                      </w:rPr>
                      <m:t>=0.9</m:t>
                    </m:r>
                  </m:oMath>
                  <w:r w:rsidRPr="00376720">
                    <w:rPr>
                      <w:rFonts w:eastAsiaTheme="minorEastAsia"/>
                      <w:sz w:val="18"/>
                      <w:lang w:val="en-US"/>
                    </w:rPr>
                    <w:t>)</w:t>
                  </w:r>
                  <w:r>
                    <w:rPr>
                      <w:rFonts w:eastAsiaTheme="minorEastAsia"/>
                      <w:sz w:val="18"/>
                      <w:lang w:val="en-US"/>
                    </w:rPr>
                    <w:t>.</w:t>
                  </w:r>
                </w:p>
              </w:txbxContent>
            </v:textbox>
          </v:shape>
        </w:pict>
      </w:r>
      <w:r w:rsidR="007D6C70">
        <w:rPr>
          <w:rFonts w:eastAsiaTheme="minorEastAsia"/>
          <w:lang w:val="en-US"/>
        </w:rPr>
        <w:t>When</w:t>
      </w:r>
      <w:ins w:id="399" w:author="Fleur Zeldenrust" w:date="2015-06-01T16:35:00Z">
        <w:r w:rsidR="00D62C5C">
          <w:rPr>
            <w:rFonts w:eastAsiaTheme="minorEastAsia"/>
            <w:lang w:val="en-US"/>
          </w:rPr>
          <w:t xml:space="preserve"> the</w:t>
        </w:r>
      </w:ins>
      <w:r w:rsidR="007D6C70">
        <w:rPr>
          <w:rFonts w:eastAsiaTheme="minorEastAsia"/>
          <w:lang w:val="en-US"/>
        </w:rPr>
        <w:t xml:space="preserve"> external input was too low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r>
          <w:rPr>
            <w:rFonts w:ascii="Cambria Math" w:hAnsi="Cambria Math"/>
            <w:lang w:val="en-US"/>
          </w:rPr>
          <m:t>&lt;2 nS</m:t>
        </m:r>
      </m:oMath>
      <w:r w:rsidR="007D6C70">
        <w:rPr>
          <w:rFonts w:eastAsiaTheme="minorEastAsia"/>
          <w:lang w:val="en-US"/>
        </w:rPr>
        <w:t xml:space="preserve">) there was </w:t>
      </w:r>
      <w:r w:rsidR="002D79B9">
        <w:rPr>
          <w:rFonts w:eastAsiaTheme="minorEastAsia"/>
          <w:lang w:val="en-US"/>
        </w:rPr>
        <w:t xml:space="preserve">too little activity to speak of a </w:t>
      </w:r>
      <w:commentRangeStart w:id="400"/>
      <w:r w:rsidR="002D79B9">
        <w:rPr>
          <w:rFonts w:eastAsiaTheme="minorEastAsia"/>
          <w:lang w:val="en-US"/>
        </w:rPr>
        <w:t>balanced network</w:t>
      </w:r>
      <w:commentRangeEnd w:id="400"/>
      <w:r w:rsidR="00223189">
        <w:rPr>
          <w:rStyle w:val="Verwijzingopmerking"/>
        </w:rPr>
        <w:commentReference w:id="400"/>
      </w:r>
      <w:r w:rsidR="007D6C70">
        <w:rPr>
          <w:rFonts w:eastAsiaTheme="minorEastAsia"/>
          <w:lang w:val="en-US"/>
        </w:rPr>
        <w:t xml:space="preserve">. When </w:t>
      </w:r>
      <w:ins w:id="401" w:author="Fleur Zeldenrust" w:date="2015-06-01T16:36:00Z">
        <w:r w:rsidR="003C679B">
          <w:rPr>
            <w:rFonts w:eastAsiaTheme="minorEastAsia"/>
            <w:lang w:val="en-US"/>
          </w:rPr>
          <w:t xml:space="preserve">the </w:t>
        </w:r>
      </w:ins>
      <w:r w:rsidR="007D6C70">
        <w:rPr>
          <w:rFonts w:eastAsiaTheme="minorEastAsia"/>
          <w:lang w:val="en-US"/>
        </w:rPr>
        <w:t xml:space="preserve">external </w:t>
      </w:r>
      <w:r w:rsidR="001D13E9">
        <w:rPr>
          <w:rFonts w:eastAsiaTheme="minorEastAsia"/>
          <w:lang w:val="en-US"/>
        </w:rPr>
        <w:t xml:space="preserve">input </w:t>
      </w:r>
      <w:ins w:id="402" w:author="Fleur Zeldenrust" w:date="2015-06-01T16:36:00Z">
        <w:r w:rsidR="003C679B">
          <w:rPr>
            <w:rFonts w:eastAsiaTheme="minorEastAsia"/>
            <w:lang w:val="en-US"/>
          </w:rPr>
          <w:t>was</w:t>
        </w:r>
      </w:ins>
      <w:del w:id="403" w:author="Fleur Zeldenrust" w:date="2015-06-01T16:36:00Z">
        <w:r w:rsidR="001D13E9" w:rsidDel="003C679B">
          <w:rPr>
            <w:rFonts w:eastAsiaTheme="minorEastAsia"/>
            <w:lang w:val="en-US"/>
          </w:rPr>
          <w:delText>is</w:delText>
        </w:r>
      </w:del>
      <w:r w:rsidR="001D13E9">
        <w:rPr>
          <w:rFonts w:eastAsiaTheme="minorEastAsia"/>
          <w:lang w:val="en-US"/>
        </w:rPr>
        <w:t xml:space="preserve"> increased a</w:t>
      </w:r>
      <w:r w:rsidR="007D6C70" w:rsidRPr="007D6C70">
        <w:rPr>
          <w:rFonts w:eastAsiaTheme="minorEastAsia"/>
          <w:lang w:val="en-US"/>
        </w:rPr>
        <w:t>n</w:t>
      </w:r>
      <w:r w:rsidR="001D13E9">
        <w:rPr>
          <w:rFonts w:eastAsiaTheme="minorEastAsia"/>
          <w:lang w:val="en-US"/>
        </w:rPr>
        <w:t>d</w:t>
      </w:r>
      <w:r w:rsidR="007D6C70" w:rsidRPr="007D6C70">
        <w:rPr>
          <w:rFonts w:eastAsiaTheme="minorEastAsia"/>
          <w:lang w:val="en-US"/>
        </w:rPr>
        <w:t xml:space="preserve"> </w:t>
      </w:r>
      <w:ins w:id="404" w:author="Fleur Zeldenrust" w:date="2015-06-01T16:40:00Z">
        <w:r w:rsidR="002047A8">
          <w:rPr>
            <w:rFonts w:eastAsiaTheme="minorEastAsia"/>
            <w:lang w:val="en-US"/>
          </w:rPr>
          <w:t xml:space="preserve"> the </w:t>
        </w:r>
      </w:ins>
      <w:r w:rsidR="007D6C70" w:rsidRPr="007D6C70">
        <w:rPr>
          <w:rFonts w:eastAsiaTheme="minorEastAsia"/>
          <w:lang w:val="en-US"/>
        </w:rPr>
        <w:t>inhibi</w:t>
      </w:r>
      <w:del w:id="405" w:author="Fleur Zeldenrust" w:date="2015-06-01T16:40:00Z">
        <w:r w:rsidR="007D6C70" w:rsidRPr="007D6C70" w:rsidDel="002047A8">
          <w:rPr>
            <w:rFonts w:eastAsiaTheme="minorEastAsia"/>
            <w:lang w:val="en-US"/>
          </w:rPr>
          <w:delText>t</w:delText>
        </w:r>
      </w:del>
      <w:ins w:id="406" w:author="Fleur Zeldenrust" w:date="2015-06-01T16:40:00Z">
        <w:r w:rsidR="002047A8">
          <w:rPr>
            <w:rFonts w:eastAsiaTheme="minorEastAsia"/>
            <w:lang w:val="en-US"/>
          </w:rPr>
          <w:t>tory</w:t>
        </w:r>
      </w:ins>
      <w:del w:id="407" w:author="Fleur Zeldenrust" w:date="2015-06-01T16:40:00Z">
        <w:r w:rsidR="007D6C70" w:rsidRPr="007D6C70" w:rsidDel="002047A8">
          <w:rPr>
            <w:rFonts w:eastAsiaTheme="minorEastAsia"/>
            <w:lang w:val="en-US"/>
          </w:rPr>
          <w:delText>io</w:delText>
        </w:r>
      </w:del>
      <w:ins w:id="408" w:author="Fleur Zeldenrust" w:date="2015-06-01T16:40:00Z">
        <w:r w:rsidR="002047A8">
          <w:rPr>
            <w:rFonts w:eastAsiaTheme="minorEastAsia"/>
            <w:lang w:val="en-US"/>
          </w:rPr>
          <w:t xml:space="preserve"> synaptic strength</w:t>
        </w:r>
      </w:ins>
      <w:del w:id="409" w:author="Fleur Zeldenrust" w:date="2015-06-01T16:40:00Z">
        <w:r w:rsidR="007D6C70" w:rsidRPr="007D6C70" w:rsidDel="002047A8">
          <w:rPr>
            <w:rFonts w:eastAsiaTheme="minorEastAsia"/>
            <w:lang w:val="en-US"/>
          </w:rPr>
          <w:delText>n</w:delText>
        </w:r>
      </w:del>
      <w:r w:rsidR="007D6C70" w:rsidRPr="007D6C70">
        <w:rPr>
          <w:rFonts w:eastAsiaTheme="minorEastAsia"/>
          <w:lang w:val="en-US"/>
        </w:rPr>
        <w:t xml:space="preserve"> </w:t>
      </w:r>
      <w:ins w:id="410" w:author="Fleur Zeldenrust" w:date="2015-06-01T16:36:00Z">
        <w:r w:rsidR="008E4871">
          <w:rPr>
            <w:rFonts w:eastAsiaTheme="minorEastAsia"/>
            <w:lang w:val="en-US"/>
          </w:rPr>
          <w:t>was</w:t>
        </w:r>
      </w:ins>
      <w:del w:id="411" w:author="Fleur Zeldenrust" w:date="2015-06-01T16:36:00Z">
        <w:r w:rsidR="007D6C70" w:rsidRPr="007D6C70" w:rsidDel="008E4871">
          <w:rPr>
            <w:rFonts w:eastAsiaTheme="minorEastAsia"/>
            <w:lang w:val="en-US"/>
          </w:rPr>
          <w:delText>is</w:delText>
        </w:r>
      </w:del>
      <w:r w:rsidR="007D6C70" w:rsidRPr="007D6C70">
        <w:rPr>
          <w:rFonts w:eastAsiaTheme="minorEastAsia"/>
          <w:lang w:val="en-US"/>
        </w:rPr>
        <w:t xml:space="preserve"> kept low</w:t>
      </w:r>
      <w:r w:rsidR="001D13E9">
        <w:rPr>
          <w:rFonts w:eastAsiaTheme="minorEastAsia"/>
          <w:lang w:val="en-US"/>
        </w:rPr>
        <w:t>,</w:t>
      </w:r>
      <w:r w:rsidR="007D6C70">
        <w:rPr>
          <w:rFonts w:eastAsiaTheme="minorEastAsia"/>
          <w:lang w:val="en-US"/>
        </w:rPr>
        <w:t xml:space="preserve"> the network reaches the </w:t>
      </w:r>
      <w:commentRangeStart w:id="412"/>
      <w:r w:rsidR="007D6C70">
        <w:rPr>
          <w:rFonts w:eastAsiaTheme="minorEastAsia"/>
          <w:lang w:val="en-US"/>
        </w:rPr>
        <w:t xml:space="preserve">SR </w:t>
      </w:r>
      <w:commentRangeEnd w:id="412"/>
      <w:r w:rsidR="008E4871">
        <w:rPr>
          <w:rStyle w:val="Verwijzingopmerking"/>
        </w:rPr>
        <w:commentReference w:id="412"/>
      </w:r>
      <w:r w:rsidR="007D6C70">
        <w:rPr>
          <w:rFonts w:eastAsiaTheme="minorEastAsia"/>
          <w:lang w:val="en-US"/>
        </w:rPr>
        <w:t xml:space="preserve">state. When </w:t>
      </w:r>
      <w:ins w:id="413" w:author="Fleur Zeldenrust" w:date="2015-06-01T16:39:00Z">
        <w:r w:rsidR="006F11E5">
          <w:rPr>
            <w:rFonts w:eastAsiaTheme="minorEastAsia"/>
            <w:lang w:val="en-US"/>
          </w:rPr>
          <w:t xml:space="preserve">the synaptic strength of the </w:t>
        </w:r>
      </w:ins>
      <w:r w:rsidR="007D6C70">
        <w:rPr>
          <w:rFonts w:eastAsiaTheme="minorEastAsia"/>
          <w:lang w:val="en-US"/>
        </w:rPr>
        <w:t>inhibit</w:t>
      </w:r>
      <w:ins w:id="414" w:author="Fleur Zeldenrust" w:date="2015-06-01T16:39:00Z">
        <w:r w:rsidR="006F11E5">
          <w:rPr>
            <w:rFonts w:eastAsiaTheme="minorEastAsia"/>
            <w:lang w:val="en-US"/>
          </w:rPr>
          <w:t>ory synapses was</w:t>
        </w:r>
      </w:ins>
      <w:del w:id="415" w:author="Fleur Zeldenrust" w:date="2015-06-01T16:39:00Z">
        <w:r w:rsidR="007D6C70" w:rsidDel="006F11E5">
          <w:rPr>
            <w:rFonts w:eastAsiaTheme="minorEastAsia"/>
            <w:lang w:val="en-US"/>
          </w:rPr>
          <w:delText>ion</w:delText>
        </w:r>
      </w:del>
      <w:r w:rsidR="007D6C70">
        <w:rPr>
          <w:rFonts w:eastAsiaTheme="minorEastAsia"/>
          <w:lang w:val="en-US"/>
        </w:rPr>
        <w:t xml:space="preserve"> increase</w:t>
      </w:r>
      <w:ins w:id="416" w:author="Fleur Zeldenrust" w:date="2015-06-01T16:39:00Z">
        <w:r w:rsidR="006F11E5">
          <w:rPr>
            <w:rFonts w:eastAsiaTheme="minorEastAsia"/>
            <w:lang w:val="en-US"/>
          </w:rPr>
          <w:t>d</w:t>
        </w:r>
      </w:ins>
      <w:del w:id="417" w:author="Fleur Zeldenrust" w:date="2015-06-01T16:39:00Z">
        <w:r w:rsidR="007D6C70" w:rsidDel="006F11E5">
          <w:rPr>
            <w:rFonts w:eastAsiaTheme="minorEastAsia"/>
            <w:lang w:val="en-US"/>
          </w:rPr>
          <w:delText>s</w:delText>
        </w:r>
      </w:del>
      <w:r w:rsidR="007D6C70">
        <w:rPr>
          <w:rFonts w:eastAsiaTheme="minorEastAsia"/>
          <w:lang w:val="en-US"/>
        </w:rPr>
        <w:t>, roughly between</w:t>
      </w:r>
      <w:r w:rsidR="00376720">
        <w:rPr>
          <w:rFonts w:eastAsiaTheme="minorEastAsia"/>
          <w:lang w:val="en-US"/>
        </w:rPr>
        <w:t xml:space="preserve"> </w:t>
      </w:r>
      <m:oMath>
        <m:r>
          <w:rPr>
            <w:rFonts w:ascii="Cambria Math" w:eastAsiaTheme="minorEastAsia" w:hAnsi="Cambria Math"/>
            <w:lang w:val="en-US"/>
          </w:rPr>
          <m:t>3</m:t>
        </m:r>
      </m:oMath>
      <w:r w:rsidR="00376720">
        <w:rPr>
          <w:rFonts w:eastAsiaTheme="minorEastAsia"/>
          <w:lang w:val="en-US"/>
        </w:rPr>
        <w:t xml:space="preserve"> and</w:t>
      </w:r>
      <w:r w:rsidR="007D6C70">
        <w:rPr>
          <w:rFonts w:eastAsiaTheme="minorEastAsia"/>
          <w:lang w:val="en-US"/>
        </w:rPr>
        <w:t xml:space="preserve"> </w:t>
      </w:r>
      <m:oMath>
        <m:r>
          <w:rPr>
            <w:rFonts w:ascii="Cambria Math" w:eastAsiaTheme="minorEastAsia" w:hAnsi="Cambria Math"/>
            <w:lang w:val="en-US"/>
          </w:rPr>
          <m:t>5 nS</m:t>
        </m:r>
      </m:oMath>
      <w:r w:rsidR="00A146D6">
        <w:rPr>
          <w:rFonts w:eastAsiaTheme="minorEastAsia"/>
          <w:lang w:val="en-US"/>
        </w:rPr>
        <w:t xml:space="preserve">, </w:t>
      </w:r>
      <w:ins w:id="418" w:author="Fleur Zeldenrust" w:date="2015-06-01T16:39:00Z">
        <w:r w:rsidR="006F11E5">
          <w:rPr>
            <w:rFonts w:eastAsiaTheme="minorEastAsia"/>
            <w:lang w:val="en-US"/>
          </w:rPr>
          <w:t xml:space="preserve">the network reaches </w:t>
        </w:r>
      </w:ins>
      <w:del w:id="419" w:author="Fleur Zeldenrust" w:date="2015-06-01T16:39:00Z">
        <w:r w:rsidR="00A146D6" w:rsidDel="006F11E5">
          <w:rPr>
            <w:rFonts w:eastAsiaTheme="minorEastAsia"/>
            <w:lang w:val="en-US"/>
          </w:rPr>
          <w:delText xml:space="preserve">there </w:delText>
        </w:r>
        <w:r w:rsidR="00A146D6" w:rsidDel="006F11E5">
          <w:rPr>
            <w:rFonts w:eastAsiaTheme="minorEastAsia"/>
            <w:lang w:val="en-US"/>
          </w:rPr>
          <w:lastRenderedPageBreak/>
          <w:delText xml:space="preserve">appears </w:delText>
        </w:r>
      </w:del>
      <w:r w:rsidR="00A146D6">
        <w:rPr>
          <w:rFonts w:eastAsiaTheme="minorEastAsia"/>
          <w:lang w:val="en-US"/>
        </w:rPr>
        <w:t xml:space="preserve">a state </w:t>
      </w:r>
      <w:ins w:id="420" w:author="Fleur Zeldenrust" w:date="2015-06-01T16:39:00Z">
        <w:r w:rsidR="006F11E5">
          <w:rPr>
            <w:rFonts w:eastAsiaTheme="minorEastAsia"/>
            <w:lang w:val="en-US"/>
          </w:rPr>
          <w:t xml:space="preserve">that was </w:t>
        </w:r>
      </w:ins>
      <w:r w:rsidR="00A146D6">
        <w:rPr>
          <w:rFonts w:eastAsiaTheme="minorEastAsia"/>
          <w:lang w:val="en-US"/>
        </w:rPr>
        <w:t xml:space="preserve">not described in the </w:t>
      </w:r>
      <w:del w:id="421" w:author="Fleur Zeldenrust" w:date="2015-06-01T16:39:00Z">
        <w:r w:rsidR="00A146D6" w:rsidDel="006F11E5">
          <w:rPr>
            <w:rFonts w:eastAsiaTheme="minorEastAsia"/>
            <w:lang w:val="en-US"/>
          </w:rPr>
          <w:delText xml:space="preserve">simple </w:delText>
        </w:r>
      </w:del>
      <w:ins w:id="422" w:author="Fleur Zeldenrust" w:date="2015-06-01T16:39:00Z">
        <w:r w:rsidR="006F11E5">
          <w:rPr>
            <w:rFonts w:eastAsiaTheme="minorEastAsia"/>
            <w:lang w:val="en-US"/>
          </w:rPr>
          <w:t>original network by Brunel (2000)</w:t>
        </w:r>
      </w:ins>
      <w:del w:id="423" w:author="Fleur Zeldenrust" w:date="2015-06-01T16:40:00Z">
        <w:r w:rsidR="00A146D6" w:rsidDel="006F11E5">
          <w:rPr>
            <w:rFonts w:eastAsiaTheme="minorEastAsia"/>
            <w:lang w:val="en-US"/>
          </w:rPr>
          <w:delText>neuron model</w:delText>
        </w:r>
      </w:del>
      <w:r w:rsidR="00A146D6">
        <w:rPr>
          <w:rFonts w:eastAsiaTheme="minorEastAsia"/>
          <w:lang w:val="en-US"/>
        </w:rPr>
        <w:t>: a Bursting Syn</w:t>
      </w:r>
      <w:r w:rsidR="00FF7360">
        <w:rPr>
          <w:rFonts w:eastAsiaTheme="minorEastAsia"/>
          <w:lang w:val="en-US"/>
        </w:rPr>
        <w:t>chronous state (BS; see Figure 3</w:t>
      </w:r>
      <w:r w:rsidR="00A146D6">
        <w:rPr>
          <w:rFonts w:eastAsiaTheme="minorEastAsia"/>
          <w:lang w:val="en-US"/>
        </w:rPr>
        <w:t xml:space="preserve">). </w:t>
      </w:r>
      <w:r w:rsidR="00265788">
        <w:rPr>
          <w:rFonts w:eastAsiaTheme="minorEastAsia"/>
          <w:lang w:val="en-US"/>
        </w:rPr>
        <w:t>When inhibition is increased more, the</w:t>
      </w:r>
      <w:ins w:id="424" w:author="Fleur Zeldenrust" w:date="2015-06-01T16:50:00Z">
        <w:r w:rsidR="00251F0F">
          <w:rPr>
            <w:rFonts w:eastAsiaTheme="minorEastAsia"/>
            <w:lang w:val="en-US"/>
          </w:rPr>
          <w:t xml:space="preserve"> network activity shows</w:t>
        </w:r>
      </w:ins>
      <w:del w:id="425" w:author="Fleur Zeldenrust" w:date="2015-06-01T16:50:00Z">
        <w:r w:rsidR="00265788" w:rsidDel="00251F0F">
          <w:rPr>
            <w:rFonts w:eastAsiaTheme="minorEastAsia"/>
            <w:lang w:val="en-US"/>
          </w:rPr>
          <w:delText>re</w:delText>
        </w:r>
      </w:del>
      <w:r w:rsidR="00265788">
        <w:rPr>
          <w:rFonts w:eastAsiaTheme="minorEastAsia"/>
          <w:lang w:val="en-US"/>
        </w:rPr>
        <w:t xml:space="preserve"> </w:t>
      </w:r>
      <w:del w:id="426" w:author="Fleur Zeldenrust" w:date="2015-06-01T16:51:00Z">
        <w:r w:rsidR="00265788" w:rsidDel="00251F0F">
          <w:rPr>
            <w:rFonts w:eastAsiaTheme="minorEastAsia"/>
            <w:lang w:val="en-US"/>
          </w:rPr>
          <w:delText xml:space="preserve">arises </w:delText>
        </w:r>
      </w:del>
      <w:r w:rsidR="00265788">
        <w:rPr>
          <w:rFonts w:eastAsiaTheme="minorEastAsia"/>
          <w:lang w:val="en-US"/>
        </w:rPr>
        <w:t xml:space="preserve">a </w:t>
      </w:r>
      <w:del w:id="427" w:author="Fleur Zeldenrust" w:date="2015-06-01T16:51:00Z">
        <w:r w:rsidR="00265788" w:rsidDel="00251F0F">
          <w:rPr>
            <w:rFonts w:eastAsiaTheme="minorEastAsia"/>
            <w:lang w:val="en-US"/>
          </w:rPr>
          <w:delText xml:space="preserve">sort </w:delText>
        </w:r>
      </w:del>
      <w:ins w:id="428" w:author="Fleur Zeldenrust" w:date="2015-06-01T16:51:00Z">
        <w:r w:rsidR="00251F0F">
          <w:rPr>
            <w:rFonts w:eastAsiaTheme="minorEastAsia"/>
            <w:lang w:val="en-US"/>
          </w:rPr>
          <w:t xml:space="preserve">state similar to the </w:t>
        </w:r>
      </w:ins>
      <w:del w:id="429" w:author="Fleur Zeldenrust" w:date="2015-06-01T16:51:00Z">
        <w:r w:rsidR="00265788" w:rsidDel="00251F0F">
          <w:rPr>
            <w:rFonts w:eastAsiaTheme="minorEastAsia"/>
            <w:lang w:val="en-US"/>
          </w:rPr>
          <w:delText xml:space="preserve">of </w:delText>
        </w:r>
      </w:del>
      <w:r w:rsidR="00265788">
        <w:rPr>
          <w:rFonts w:eastAsiaTheme="minorEastAsia"/>
          <w:lang w:val="en-US"/>
        </w:rPr>
        <w:t xml:space="preserve">AI state. </w:t>
      </w:r>
      <w:commentRangeStart w:id="430"/>
      <w:r w:rsidR="00265788">
        <w:rPr>
          <w:rFonts w:eastAsiaTheme="minorEastAsia"/>
          <w:lang w:val="en-US"/>
        </w:rPr>
        <w:t xml:space="preserve">Without quantification it is hard to determine whether </w:t>
      </w:r>
      <w:del w:id="431" w:author="Fleur Zeldenrust" w:date="2015-06-01T16:51:00Z">
        <w:r w:rsidR="00265788" w:rsidDel="00091BCD">
          <w:rPr>
            <w:rFonts w:eastAsiaTheme="minorEastAsia"/>
            <w:lang w:val="en-US"/>
          </w:rPr>
          <w:delText xml:space="preserve">there </w:delText>
        </w:r>
      </w:del>
      <w:ins w:id="432" w:author="Fleur Zeldenrust" w:date="2015-06-01T16:51:00Z">
        <w:r w:rsidR="00091BCD">
          <w:rPr>
            <w:rFonts w:eastAsiaTheme="minorEastAsia"/>
            <w:lang w:val="en-US"/>
          </w:rPr>
          <w:t xml:space="preserve">these </w:t>
        </w:r>
      </w:ins>
      <w:r w:rsidR="00265788">
        <w:rPr>
          <w:rFonts w:eastAsiaTheme="minorEastAsia"/>
          <w:lang w:val="en-US"/>
        </w:rPr>
        <w:t xml:space="preserve">are SI and AR states. </w:t>
      </w:r>
      <w:r w:rsidR="002D79B9">
        <w:rPr>
          <w:rFonts w:eastAsiaTheme="minorEastAsia"/>
          <w:lang w:val="en-US"/>
        </w:rPr>
        <w:t>Therefore simulations were performed again to calculate the objective measure for regularity and synchrony.</w:t>
      </w:r>
      <w:commentRangeEnd w:id="430"/>
      <w:r w:rsidR="00091BCD">
        <w:rPr>
          <w:rStyle w:val="Verwijzingopmerking"/>
        </w:rPr>
        <w:commentReference w:id="430"/>
      </w:r>
    </w:p>
    <w:p w:rsidR="00A058F9" w:rsidRDefault="00845598" w:rsidP="00EB0F26">
      <w:pPr>
        <w:jc w:val="both"/>
        <w:rPr>
          <w:rFonts w:eastAsiaTheme="minorEastAsia"/>
          <w:lang w:val="en-US"/>
        </w:rPr>
      </w:pPr>
      <w:r>
        <w:rPr>
          <w:rFonts w:eastAsiaTheme="minorEastAsia"/>
          <w:noProof/>
          <w:lang w:eastAsia="nl-NL"/>
        </w:rPr>
        <w:pict>
          <v:shape id="_x0000_s1042" type="#_x0000_t202" style="position:absolute;left:0;text-align:left;margin-left:-12.4pt;margin-top:292.05pt;width:478.35pt;height:62.25pt;z-index:251675648;mso-wrap-distance-bottom:28.35pt;mso-width-relative:margin;mso-height-relative:margin" stroked="f">
            <v:textbox>
              <w:txbxContent>
                <w:p w:rsidR="008B3E5A" w:rsidRPr="00204219" w:rsidRDefault="008B3E5A" w:rsidP="00AA7314">
                  <w:pPr>
                    <w:jc w:val="both"/>
                    <w:rPr>
                      <w:lang w:val="en-US"/>
                    </w:rPr>
                  </w:pPr>
                  <w:r w:rsidRPr="00376720">
                    <w:rPr>
                      <w:b/>
                      <w:sz w:val="18"/>
                      <w:lang w:val="en-US"/>
                    </w:rPr>
                    <w:t xml:space="preserve">Figure </w:t>
                  </w:r>
                  <w:r>
                    <w:rPr>
                      <w:b/>
                      <w:sz w:val="18"/>
                      <w:lang w:val="en-US"/>
                    </w:rPr>
                    <w:t>3</w:t>
                  </w:r>
                  <w:r w:rsidRPr="00376720">
                    <w:rPr>
                      <w:b/>
                      <w:sz w:val="18"/>
                      <w:lang w:val="en-US"/>
                    </w:rPr>
                    <w:t>.</w:t>
                  </w:r>
                  <w:r w:rsidRPr="00376720">
                    <w:rPr>
                      <w:sz w:val="18"/>
                      <w:lang w:val="en-US"/>
                    </w:rPr>
                    <w:t xml:space="preserve"> </w:t>
                  </w:r>
                  <w:r>
                    <w:rPr>
                      <w:b/>
                      <w:sz w:val="18"/>
                      <w:lang w:val="en-US"/>
                    </w:rPr>
                    <w:t>Network activity of a network in the Bursting State (BS)</w:t>
                  </w:r>
                  <w:r w:rsidRPr="00376720">
                    <w:rPr>
                      <w:b/>
                      <w:sz w:val="18"/>
                      <w:lang w:val="en-US"/>
                    </w:rPr>
                    <w:t>.</w:t>
                  </w:r>
                  <w:r w:rsidRPr="00376720">
                    <w:rPr>
                      <w:sz w:val="18"/>
                      <w:lang w:val="en-US"/>
                    </w:rPr>
                    <w:t xml:space="preserve"> Simulation of a </w:t>
                  </w:r>
                  <w:r>
                    <w:rPr>
                      <w:sz w:val="18"/>
                      <w:lang w:val="en-US"/>
                    </w:rPr>
                    <w:t xml:space="preserve">more complex neuron </w:t>
                  </w:r>
                  <w:r w:rsidRPr="00376720">
                    <w:rPr>
                      <w:sz w:val="18"/>
                      <w:lang w:val="en-US"/>
                    </w:rPr>
                    <w:t xml:space="preserve">network of </w:t>
                  </w:r>
                  <w:r>
                    <w:rPr>
                      <w:sz w:val="18"/>
                      <w:lang w:val="en-US"/>
                    </w:rPr>
                    <w:t>800</w:t>
                  </w:r>
                  <w:r w:rsidRPr="00376720">
                    <w:rPr>
                      <w:sz w:val="18"/>
                      <w:lang w:val="en-US"/>
                    </w:rPr>
                    <w:t xml:space="preserve"> excitatory and </w:t>
                  </w:r>
                  <w:r>
                    <w:rPr>
                      <w:sz w:val="18"/>
                      <w:lang w:val="en-US"/>
                    </w:rPr>
                    <w:t>2</w:t>
                  </w:r>
                  <w:r w:rsidRPr="00376720">
                    <w:rPr>
                      <w:sz w:val="18"/>
                      <w:lang w:val="en-US"/>
                    </w:rPr>
                    <w:t xml:space="preserve">00 inhibitory neurons with a sparseness </w:t>
                  </w:r>
                  <m:oMath>
                    <m:r>
                      <w:rPr>
                        <w:rFonts w:ascii="Cambria Math" w:eastAsiaTheme="minorEastAsia" w:hAnsi="Cambria Math"/>
                        <w:lang w:val="en-US"/>
                      </w:rPr>
                      <m:t>ε</m:t>
                    </m:r>
                  </m:oMath>
                  <w:r>
                    <w:rPr>
                      <w:rFonts w:eastAsiaTheme="minorEastAsia"/>
                      <w:lang w:val="en-US"/>
                    </w:rPr>
                    <w:t xml:space="preserve"> =0 .1915</w:t>
                  </w:r>
                  <w:r w:rsidRPr="00376720">
                    <w:rPr>
                      <w:rFonts w:eastAsiaTheme="minorEastAsia"/>
                      <w:sz w:val="18"/>
                      <w:lang w:val="en-US"/>
                    </w:rPr>
                    <w:t xml:space="preserve">. </w:t>
                  </w:r>
                  <w:r>
                    <w:rPr>
                      <w:rFonts w:eastAsiaTheme="minorEastAsia"/>
                      <w:sz w:val="18"/>
                      <w:lang w:val="en-US"/>
                    </w:rPr>
                    <w:t>The</w:t>
                  </w:r>
                  <w:r w:rsidRPr="00376720">
                    <w:rPr>
                      <w:rFonts w:eastAsiaTheme="minorEastAsia"/>
                      <w:sz w:val="18"/>
                      <w:lang w:val="en-US"/>
                    </w:rPr>
                    <w:t xml:space="preserve"> spiking behavior of 50 randomly chosen neurons of the population is shown in the upper plot, and the global activity of the network in the lower plot.</w:t>
                  </w:r>
                  <w:r>
                    <w:rPr>
                      <w:rFonts w:eastAsiaTheme="minorEastAsia"/>
                      <w:sz w:val="18"/>
                      <w:lang w:val="en-US"/>
                    </w:rPr>
                    <w:t xml:space="preserve"> Parameters used are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=4 nS,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=3 nS</m:t>
                    </m:r>
                  </m:oMath>
                  <w:r>
                    <w:rPr>
                      <w:rFonts w:eastAsiaTheme="minorEastAsia"/>
                      <w:sz w:val="18"/>
                      <w:lang w:val="en-US"/>
                    </w:rPr>
                    <w:t xml:space="preserve"> and the network shows bursting behavior.</w:t>
                  </w:r>
                  <w:r w:rsidRPr="00376720">
                    <w:rPr>
                      <w:rFonts w:eastAsiaTheme="minorEastAsia"/>
                      <w:sz w:val="18"/>
                      <w:lang w:val="en-US"/>
                    </w:rPr>
                    <w:t xml:space="preserve"> </w:t>
                  </w:r>
                </w:p>
                <w:p w:rsidR="008B3E5A" w:rsidRPr="00BC7CE7" w:rsidRDefault="008B3E5A" w:rsidP="00AA7314">
                  <w:pPr>
                    <w:rPr>
                      <w:lang w:val="en-US"/>
                    </w:rPr>
                  </w:pPr>
                </w:p>
              </w:txbxContent>
            </v:textbox>
            <w10:wrap type="square"/>
          </v:shape>
        </w:pict>
      </w:r>
      <w:r w:rsidR="00FF7360">
        <w:rPr>
          <w:noProof/>
          <w:lang w:eastAsia="nl-NL"/>
        </w:rPr>
        <w:drawing>
          <wp:anchor distT="0" distB="0" distL="114300" distR="114300" simplePos="0" relativeHeight="251670528" behindDoc="0" locked="0" layoutInCell="1" allowOverlap="1">
            <wp:simplePos x="0" y="0"/>
            <wp:positionH relativeFrom="column">
              <wp:posOffset>-99695</wp:posOffset>
            </wp:positionH>
            <wp:positionV relativeFrom="paragraph">
              <wp:posOffset>-777240</wp:posOffset>
            </wp:positionV>
            <wp:extent cx="6010275" cy="4505325"/>
            <wp:effectExtent l="19050" t="0" r="9525" b="0"/>
            <wp:wrapSquare wrapText="bothSides"/>
            <wp:docPr id="5" name="Afbeelding 7" descr="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4.png"/>
                    <pic:cNvPicPr/>
                  </pic:nvPicPr>
                  <pic:blipFill>
                    <a:blip r:embed="rId14" cstate="print"/>
                    <a:stretch>
                      <a:fillRect/>
                    </a:stretch>
                  </pic:blipFill>
                  <pic:spPr>
                    <a:xfrm>
                      <a:off x="0" y="0"/>
                      <a:ext cx="6010275" cy="4505325"/>
                    </a:xfrm>
                    <a:prstGeom prst="rect">
                      <a:avLst/>
                    </a:prstGeom>
                  </pic:spPr>
                </pic:pic>
              </a:graphicData>
            </a:graphic>
          </wp:anchor>
        </w:drawing>
      </w:r>
      <w:r w:rsidR="00B35340">
        <w:rPr>
          <w:lang w:val="en-US"/>
        </w:rPr>
        <w:t>To be able to differentiate</w:t>
      </w:r>
      <w:ins w:id="433" w:author="Fleur Zeldenrust" w:date="2015-06-01T16:52:00Z">
        <w:r w:rsidR="00A2017D">
          <w:rPr>
            <w:lang w:val="en-US"/>
          </w:rPr>
          <w:t xml:space="preserve"> between the</w:t>
        </w:r>
      </w:ins>
      <w:r w:rsidR="00B35340">
        <w:rPr>
          <w:lang w:val="en-US"/>
        </w:rPr>
        <w:t xml:space="preserve"> different states objectively, </w:t>
      </w:r>
      <w:r w:rsidR="002D79B9">
        <w:rPr>
          <w:lang w:val="en-US"/>
        </w:rPr>
        <w:t xml:space="preserve">the Coefficient of Variation (CV) and the Synchrony Measure (SM) </w:t>
      </w:r>
      <w:ins w:id="434" w:author="Fleur Zeldenrust" w:date="2015-06-01T16:53:00Z">
        <w:r w:rsidR="00A2017D">
          <w:rPr>
            <w:lang w:val="en-US"/>
          </w:rPr>
          <w:t xml:space="preserve">(see: Methods) </w:t>
        </w:r>
      </w:ins>
      <w:r w:rsidR="002D79B9">
        <w:rPr>
          <w:lang w:val="en-US"/>
        </w:rPr>
        <w:t xml:space="preserve">were calculated for </w:t>
      </w:r>
      <w:del w:id="435" w:author="Fleur Zeldenrust" w:date="2015-06-01T16:53:00Z">
        <w:r w:rsidR="002D79B9" w:rsidDel="00A2017D">
          <w:rPr>
            <w:lang w:val="en-US"/>
          </w:rPr>
          <w:delText>respect</w:delText>
        </w:r>
        <w:r w:rsidR="00F71629" w:rsidDel="00A2017D">
          <w:rPr>
            <w:lang w:val="en-US"/>
          </w:rPr>
          <w:delText xml:space="preserve">ively </w:delText>
        </w:r>
      </w:del>
      <w:r w:rsidR="00F71629">
        <w:rPr>
          <w:lang w:val="en-US"/>
        </w:rPr>
        <w:t>regularity and synchrony</w:t>
      </w:r>
      <w:ins w:id="436" w:author="Fleur Zeldenrust" w:date="2015-06-01T16:53:00Z">
        <w:r w:rsidR="00A2017D">
          <w:rPr>
            <w:lang w:val="en-US"/>
          </w:rPr>
          <w:t xml:space="preserve"> respectively</w:t>
        </w:r>
      </w:ins>
      <w:r w:rsidR="00F71629">
        <w:rPr>
          <w:lang w:val="en-US"/>
        </w:rPr>
        <w:t>.</w:t>
      </w:r>
      <w:r w:rsidR="00791B2C">
        <w:rPr>
          <w:rFonts w:eastAsiaTheme="minorEastAsia"/>
          <w:lang w:val="en-US"/>
        </w:rPr>
        <w:t xml:space="preserve"> A low </w:t>
      </w:r>
      <w:r w:rsidR="00F71629">
        <w:rPr>
          <w:rFonts w:eastAsiaTheme="minorEastAsia"/>
          <w:lang w:val="en-US"/>
        </w:rPr>
        <w:t xml:space="preserve">CV value means </w:t>
      </w:r>
      <w:ins w:id="437" w:author="Fleur Zeldenrust" w:date="2015-06-01T16:53:00Z">
        <w:r w:rsidR="00A2017D">
          <w:rPr>
            <w:rFonts w:eastAsiaTheme="minorEastAsia"/>
            <w:lang w:val="en-US"/>
          </w:rPr>
          <w:t xml:space="preserve">that the neurons on average spike </w:t>
        </w:r>
      </w:ins>
      <w:r w:rsidR="00F71629">
        <w:rPr>
          <w:rFonts w:eastAsiaTheme="minorEastAsia"/>
          <w:lang w:val="en-US"/>
        </w:rPr>
        <w:t>regular</w:t>
      </w:r>
      <w:ins w:id="438" w:author="Fleur Zeldenrust" w:date="2015-06-01T16:53:00Z">
        <w:r w:rsidR="00A2017D">
          <w:rPr>
            <w:rFonts w:eastAsiaTheme="minorEastAsia"/>
            <w:lang w:val="en-US"/>
          </w:rPr>
          <w:t>ly</w:t>
        </w:r>
      </w:ins>
      <w:del w:id="439" w:author="Fleur Zeldenrust" w:date="2015-06-01T16:53:00Z">
        <w:r w:rsidR="00F71629" w:rsidDel="00A2017D">
          <w:rPr>
            <w:rFonts w:eastAsiaTheme="minorEastAsia"/>
            <w:lang w:val="en-US"/>
          </w:rPr>
          <w:delText xml:space="preserve"> behavior</w:delText>
        </w:r>
      </w:del>
      <w:r w:rsidR="00F71629">
        <w:rPr>
          <w:rFonts w:eastAsiaTheme="minorEastAsia"/>
          <w:lang w:val="en-US"/>
        </w:rPr>
        <w:t>,</w:t>
      </w:r>
      <w:r w:rsidR="00791B2C">
        <w:rPr>
          <w:rFonts w:eastAsiaTheme="minorEastAsia"/>
          <w:lang w:val="en-US"/>
        </w:rPr>
        <w:t xml:space="preserve"> CV values around 1 </w:t>
      </w:r>
      <w:ins w:id="440" w:author="Fleur Zeldenrust" w:date="2015-06-01T16:54:00Z">
        <w:r w:rsidR="00A2017D">
          <w:rPr>
            <w:rFonts w:eastAsiaTheme="minorEastAsia"/>
            <w:lang w:val="en-US"/>
          </w:rPr>
          <w:t xml:space="preserve">mean that on average the neural spike trains </w:t>
        </w:r>
      </w:ins>
      <w:r w:rsidR="00791B2C">
        <w:rPr>
          <w:rFonts w:eastAsiaTheme="minorEastAsia"/>
          <w:lang w:val="en-US"/>
        </w:rPr>
        <w:t xml:space="preserve">are similar to a Poisson process, and </w:t>
      </w:r>
      <w:r w:rsidR="00BA3C8E">
        <w:rPr>
          <w:rFonts w:eastAsiaTheme="minorEastAsia"/>
          <w:lang w:val="en-US"/>
        </w:rPr>
        <w:t>t</w:t>
      </w:r>
      <w:r w:rsidR="00791B2C">
        <w:rPr>
          <w:rFonts w:eastAsiaTheme="minorEastAsia"/>
          <w:lang w:val="en-US"/>
        </w:rPr>
        <w:t xml:space="preserve">herefore highly irregular. The different values of </w:t>
      </w:r>
      <w:r w:rsidR="002D5D20">
        <w:rPr>
          <w:rFonts w:eastAsiaTheme="minorEastAsia"/>
          <w:lang w:val="en-US"/>
        </w:rPr>
        <w:t xml:space="preserve">the CV are plotted in Figure </w:t>
      </w:r>
      <w:r w:rsidR="00FF7360">
        <w:rPr>
          <w:rFonts w:eastAsiaTheme="minorEastAsia"/>
          <w:lang w:val="en-US"/>
        </w:rPr>
        <w:t>4</w:t>
      </w:r>
      <w:r w:rsidR="002D5D20">
        <w:rPr>
          <w:rFonts w:eastAsiaTheme="minorEastAsia"/>
          <w:lang w:val="en-US"/>
        </w:rPr>
        <w:t>.</w:t>
      </w:r>
      <w:r w:rsidR="001C4330">
        <w:rPr>
          <w:rFonts w:eastAsiaTheme="minorEastAsia"/>
          <w:lang w:val="en-US"/>
        </w:rPr>
        <w:t xml:space="preserve"> </w:t>
      </w:r>
      <w:r w:rsidR="00791B2C">
        <w:rPr>
          <w:rFonts w:eastAsiaTheme="minorEastAsia"/>
          <w:lang w:val="en-US"/>
        </w:rPr>
        <w:t>Th</w:t>
      </w:r>
      <w:r w:rsidR="001C4330">
        <w:rPr>
          <w:rFonts w:eastAsiaTheme="minorEastAsia"/>
          <w:lang w:val="en-US"/>
        </w:rPr>
        <w:t>e figure</w:t>
      </w:r>
      <w:r w:rsidR="00791B2C">
        <w:rPr>
          <w:rFonts w:eastAsiaTheme="minorEastAsia"/>
          <w:lang w:val="en-US"/>
        </w:rPr>
        <w:t xml:space="preserve"> shows that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791B2C">
        <w:rPr>
          <w:rFonts w:eastAsiaTheme="minorEastAsia"/>
          <w:lang w:val="en-US"/>
        </w:rPr>
        <w:t xml:space="preserve">, independent of the value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791B2C">
        <w:rPr>
          <w:rFonts w:eastAsiaTheme="minorEastAsia"/>
          <w:lang w:val="en-US"/>
        </w:rPr>
        <w:t xml:space="preserve">, all cause very regular spiking behavior.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=3</m:t>
        </m:r>
      </m:oMath>
      <w:r w:rsidR="00791B2C">
        <w:rPr>
          <w:rFonts w:eastAsiaTheme="minorEastAsia"/>
          <w:lang w:val="en-US"/>
        </w:rPr>
        <w:t xml:space="preserve"> is a transition value, a</w:t>
      </w:r>
      <w:ins w:id="441" w:author="Fleur Zeldenrust" w:date="2015-06-01T16:55:00Z">
        <w:r w:rsidR="001D6871">
          <w:rPr>
            <w:rFonts w:eastAsiaTheme="minorEastAsia"/>
            <w:lang w:val="en-US"/>
          </w:rPr>
          <w:t>nd</w:t>
        </w:r>
      </w:ins>
      <w:del w:id="442" w:author="Fleur Zeldenrust" w:date="2015-06-01T16:55:00Z">
        <w:r w:rsidR="00791B2C" w:rsidDel="001D6871">
          <w:rPr>
            <w:rFonts w:eastAsiaTheme="minorEastAsia"/>
            <w:lang w:val="en-US"/>
          </w:rPr>
          <w:delText>s</w:delText>
        </w:r>
      </w:del>
      <w:r w:rsidR="00791B2C">
        <w:rPr>
          <w:rFonts w:eastAsiaTheme="minorEastAsia"/>
          <w:lang w:val="en-US"/>
        </w:rPr>
        <w:t xml:space="preserve"> all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hAnsi="Cambria Math"/>
            <w:lang w:val="en-US"/>
          </w:rPr>
          <m:t>&gt;3</m:t>
        </m:r>
      </m:oMath>
      <w:r w:rsidR="001C4330">
        <w:rPr>
          <w:rFonts w:eastAsiaTheme="minorEastAsia"/>
          <w:lang w:val="en-US"/>
        </w:rPr>
        <w:t xml:space="preserve"> cause</w:t>
      </w:r>
      <w:r w:rsidR="00791B2C">
        <w:rPr>
          <w:rFonts w:eastAsiaTheme="minorEastAsia"/>
          <w:lang w:val="en-US"/>
        </w:rPr>
        <w:t xml:space="preserve"> very irregular behavior.</w:t>
      </w:r>
    </w:p>
    <w:p w:rsidR="00EB0F26" w:rsidRDefault="00A44DFF" w:rsidP="00EB0F26">
      <w:pPr>
        <w:jc w:val="both"/>
        <w:rPr>
          <w:rFonts w:eastAsiaTheme="minorEastAsia"/>
          <w:lang w:val="en-US"/>
        </w:rPr>
      </w:pPr>
      <w:r>
        <w:rPr>
          <w:rFonts w:eastAsiaTheme="minorEastAsia"/>
          <w:lang w:val="en-US"/>
        </w:rPr>
        <w:t xml:space="preserve">For synchrony a similar approach </w:t>
      </w:r>
      <w:ins w:id="443" w:author="Fleur Zeldenrust" w:date="2015-06-01T16:55:00Z">
        <w:r w:rsidR="009C4061">
          <w:rPr>
            <w:rFonts w:eastAsiaTheme="minorEastAsia"/>
            <w:lang w:val="en-US"/>
          </w:rPr>
          <w:t>was?</w:t>
        </w:r>
      </w:ins>
      <w:del w:id="444" w:author="Fleur Zeldenrust" w:date="2015-06-01T16:55:00Z">
        <w:r w:rsidDel="009C4061">
          <w:rPr>
            <w:rFonts w:eastAsiaTheme="minorEastAsia"/>
            <w:lang w:val="en-US"/>
          </w:rPr>
          <w:delText>is</w:delText>
        </w:r>
      </w:del>
      <w:r>
        <w:rPr>
          <w:rFonts w:eastAsiaTheme="minorEastAsia"/>
          <w:lang w:val="en-US"/>
        </w:rPr>
        <w:t xml:space="preserve"> used</w:t>
      </w:r>
      <w:del w:id="445" w:author="Fleur Zeldenrust" w:date="2015-06-01T16:55:00Z">
        <w:r w:rsidDel="001B7D40">
          <w:rPr>
            <w:rFonts w:eastAsiaTheme="minorEastAsia"/>
            <w:lang w:val="en-US"/>
          </w:rPr>
          <w:delText>. Howeve</w:delText>
        </w:r>
      </w:del>
      <w:ins w:id="446" w:author="Fleur Zeldenrust" w:date="2015-06-01T16:55:00Z">
        <w:r w:rsidR="001B7D40">
          <w:rPr>
            <w:rFonts w:eastAsiaTheme="minorEastAsia"/>
            <w:lang w:val="en-US"/>
          </w:rPr>
          <w:t>;</w:t>
        </w:r>
      </w:ins>
      <w:del w:id="447" w:author="Fleur Zeldenrust" w:date="2015-06-01T16:55:00Z">
        <w:r w:rsidDel="001B7D40">
          <w:rPr>
            <w:rFonts w:eastAsiaTheme="minorEastAsia"/>
            <w:lang w:val="en-US"/>
          </w:rPr>
          <w:delText>r</w:delText>
        </w:r>
      </w:del>
      <w:ins w:id="448" w:author="Fleur Zeldenrust" w:date="2015-06-01T16:55:00Z">
        <w:r w:rsidR="001B7D40">
          <w:rPr>
            <w:rFonts w:eastAsiaTheme="minorEastAsia"/>
            <w:lang w:val="en-US"/>
          </w:rPr>
          <w:t xml:space="preserve"> </w:t>
        </w:r>
      </w:ins>
      <w:del w:id="449" w:author="Fleur Zeldenrust" w:date="2015-06-01T16:55:00Z">
        <w:r w:rsidDel="001B7D40">
          <w:rPr>
            <w:rFonts w:eastAsiaTheme="minorEastAsia"/>
            <w:lang w:val="en-US"/>
          </w:rPr>
          <w:delText>,</w:delText>
        </w:r>
      </w:del>
      <w:r>
        <w:rPr>
          <w:rFonts w:eastAsiaTheme="minorEastAsia"/>
          <w:lang w:val="en-US"/>
        </w:rPr>
        <w:t xml:space="preserve"> </w:t>
      </w:r>
      <w:ins w:id="450" w:author="Fleur Zeldenrust" w:date="2015-06-01T16:55:00Z">
        <w:r w:rsidR="001B7D40">
          <w:rPr>
            <w:rFonts w:eastAsiaTheme="minorEastAsia"/>
            <w:lang w:val="en-US"/>
          </w:rPr>
          <w:t>a</w:t>
        </w:r>
      </w:ins>
      <w:del w:id="451" w:author="Fleur Zeldenrust" w:date="2015-06-01T16:55:00Z">
        <w:r w:rsidDel="001B7D40">
          <w:rPr>
            <w:rFonts w:eastAsiaTheme="minorEastAsia"/>
            <w:lang w:val="en-US"/>
          </w:rPr>
          <w:delText>a</w:delText>
        </w:r>
      </w:del>
      <w:r>
        <w:rPr>
          <w:rFonts w:eastAsiaTheme="minorEastAsia"/>
          <w:lang w:val="en-US"/>
        </w:rPr>
        <w:t xml:space="preserve"> high SM value </w:t>
      </w:r>
      <w:del w:id="452" w:author="Fleur Zeldenrust" w:date="2015-06-01T16:55:00Z">
        <w:r w:rsidDel="001B7D40">
          <w:rPr>
            <w:rFonts w:eastAsiaTheme="minorEastAsia"/>
            <w:lang w:val="en-US"/>
          </w:rPr>
          <w:delText xml:space="preserve">means </w:delText>
        </w:r>
      </w:del>
      <w:ins w:id="453" w:author="Fleur Zeldenrust" w:date="2015-06-01T16:55:00Z">
        <w:r w:rsidR="001B7D40">
          <w:rPr>
            <w:rFonts w:eastAsiaTheme="minorEastAsia"/>
            <w:lang w:val="en-US"/>
          </w:rPr>
          <w:t xml:space="preserve">signifies </w:t>
        </w:r>
      </w:ins>
      <w:r>
        <w:rPr>
          <w:rFonts w:eastAsiaTheme="minorEastAsia"/>
          <w:lang w:val="en-US"/>
        </w:rPr>
        <w:t>synchronous behavior</w:t>
      </w:r>
      <w:del w:id="454" w:author="Fleur Zeldenrust" w:date="2015-06-01T16:55:00Z">
        <w:r w:rsidDel="001B7D40">
          <w:rPr>
            <w:rFonts w:eastAsiaTheme="minorEastAsia"/>
            <w:lang w:val="en-US"/>
          </w:rPr>
          <w:delText xml:space="preserve"> in contrast to the CV </w:delText>
        </w:r>
        <w:r w:rsidDel="001B7D40">
          <w:rPr>
            <w:rFonts w:eastAsiaTheme="minorEastAsia"/>
            <w:lang w:val="en-US"/>
          </w:rPr>
          <w:lastRenderedPageBreak/>
          <w:delText>values</w:delText>
        </w:r>
      </w:del>
      <w:r>
        <w:rPr>
          <w:rFonts w:eastAsiaTheme="minorEastAsia"/>
          <w:lang w:val="en-US"/>
        </w:rPr>
        <w:t xml:space="preserve">. The SM values are plotted in figure </w:t>
      </w:r>
      <w:r w:rsidR="00FF7360">
        <w:rPr>
          <w:rFonts w:eastAsiaTheme="minorEastAsia"/>
          <w:lang w:val="en-US"/>
        </w:rPr>
        <w:t>4</w:t>
      </w:r>
      <w:r>
        <w:rPr>
          <w:rFonts w:eastAsiaTheme="minorEastAsia"/>
          <w:lang w:val="en-US"/>
        </w:rPr>
        <w:t xml:space="preserve">. </w:t>
      </w:r>
      <w:r w:rsidR="00E252BF">
        <w:rPr>
          <w:rFonts w:eastAsiaTheme="minorEastAsia"/>
          <w:lang w:val="en-US"/>
        </w:rPr>
        <w:t xml:space="preserve">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E252BF">
        <w:rPr>
          <w:rFonts w:eastAsiaTheme="minorEastAsia"/>
          <w:lang w:val="en-US"/>
        </w:rPr>
        <w:t xml:space="preserve"> show very synchronous behavior. Moreover, for low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xml:space="preserve"> the network shows more synchronous behavior than higher values of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ext</m:t>
            </m:r>
          </m:sub>
        </m:sSub>
      </m:oMath>
      <w:r w:rsidR="00E252BF">
        <w:rPr>
          <w:rFonts w:eastAsiaTheme="minorEastAsia"/>
          <w:lang w:val="en-US"/>
        </w:rPr>
        <w:t>. When the measures for regularity and synchrony are combined</w:t>
      </w:r>
      <w:r w:rsidR="00490257">
        <w:rPr>
          <w:rFonts w:eastAsiaTheme="minorEastAsia"/>
          <w:lang w:val="en-US"/>
        </w:rPr>
        <w:t>, t</w:t>
      </w:r>
      <w:r w:rsidR="00076A85">
        <w:rPr>
          <w:rFonts w:eastAsiaTheme="minorEastAsia"/>
          <w:lang w:val="en-US"/>
        </w:rPr>
        <w:t xml:space="preserve">he SR state, for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r>
          <w:rPr>
            <w:rFonts w:ascii="Cambria Math" w:eastAsiaTheme="minorEastAsia" w:hAnsi="Cambria Math"/>
            <w:lang w:val="en-US"/>
          </w:rPr>
          <m:t>&lt;3</m:t>
        </m:r>
      </m:oMath>
      <w:r w:rsidR="00076A85">
        <w:rPr>
          <w:rFonts w:eastAsiaTheme="minorEastAsia"/>
          <w:lang w:val="en-US"/>
        </w:rPr>
        <w:t>, is easily visible</w:t>
      </w:r>
      <w:ins w:id="455" w:author="Fleur Zeldenrust" w:date="2015-06-01T17:00:00Z">
        <w:r w:rsidR="006E6985">
          <w:rPr>
            <w:rFonts w:eastAsiaTheme="minorEastAsia"/>
            <w:lang w:val="en-US"/>
          </w:rPr>
          <w:t xml:space="preserve"> O ja? Why? How?</w:t>
        </w:r>
      </w:ins>
      <w:r w:rsidR="00076A85">
        <w:rPr>
          <w:rFonts w:eastAsiaTheme="minorEastAsia"/>
          <w:lang w:val="en-US"/>
        </w:rPr>
        <w:t xml:space="preserve">. But to classify </w:t>
      </w:r>
      <w:ins w:id="456" w:author="Fleur Zeldenrust" w:date="2015-06-01T17:00:00Z">
        <w:r w:rsidR="006E6985">
          <w:rPr>
            <w:rFonts w:eastAsiaTheme="minorEastAsia"/>
            <w:lang w:val="en-US"/>
          </w:rPr>
          <w:t xml:space="preserve">the </w:t>
        </w:r>
      </w:ins>
      <w:r w:rsidR="00076A85">
        <w:rPr>
          <w:rFonts w:eastAsiaTheme="minorEastAsia"/>
          <w:lang w:val="en-US"/>
        </w:rPr>
        <w:t>other states, objective quantification is needed.</w:t>
      </w:r>
    </w:p>
    <w:p w:rsidR="00791B2C" w:rsidRDefault="00845598" w:rsidP="00C0698A">
      <w:pPr>
        <w:jc w:val="both"/>
        <w:rPr>
          <w:rFonts w:eastAsiaTheme="minorEastAsia"/>
          <w:lang w:val="en-US"/>
        </w:rPr>
      </w:pPr>
      <w:r>
        <w:rPr>
          <w:rFonts w:eastAsiaTheme="minorEastAsia"/>
          <w:noProof/>
          <w:lang w:eastAsia="nl-NL"/>
        </w:rPr>
        <w:pict>
          <v:shape id="_x0000_s1043" type="#_x0000_t202" style="position:absolute;left:0;text-align:left;margin-left:-4.25pt;margin-top:199.15pt;width:478.35pt;height:46.5pt;z-index:251676672;mso-wrap-distance-bottom:28.35pt;mso-width-relative:margin;mso-height-relative:margin" stroked="f">
            <v:textbox>
              <w:txbxContent>
                <w:p w:rsidR="008B3E5A" w:rsidRPr="00490257" w:rsidRDefault="008B3E5A" w:rsidP="00AA7314">
                  <w:pPr>
                    <w:jc w:val="both"/>
                    <w:rPr>
                      <w:lang w:val="en-US"/>
                    </w:rPr>
                  </w:pPr>
                  <w:r w:rsidRPr="00376720">
                    <w:rPr>
                      <w:b/>
                      <w:sz w:val="18"/>
                      <w:lang w:val="en-US"/>
                    </w:rPr>
                    <w:t xml:space="preserve">Figure </w:t>
                  </w:r>
                  <w:r>
                    <w:rPr>
                      <w:b/>
                      <w:sz w:val="18"/>
                      <w:lang w:val="en-US"/>
                    </w:rPr>
                    <w:t xml:space="preserve">4. Plots of the degree of regularity (left) and synchrony (right) of balanced networks with more complex neurons with different parameter sets. </w:t>
                  </w:r>
                  <w:r>
                    <w:rPr>
                      <w:sz w:val="18"/>
                      <w:lang w:val="en-US"/>
                    </w:rPr>
                    <w:t xml:space="preserve">On the left the regularity of the network is plotted for the parameters </w:t>
                  </w:r>
                  <m:oMath>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inh</m:t>
                        </m:r>
                      </m:sub>
                    </m:sSub>
                    <m:r>
                      <w:rPr>
                        <w:rFonts w:ascii="Cambria Math" w:hAnsi="Cambria Math"/>
                        <w:sz w:val="18"/>
                        <w:lang w:val="en-US"/>
                      </w:rPr>
                      <m:t xml:space="preserve">=1-10 nS and </m:t>
                    </m:r>
                    <m:sSub>
                      <m:sSubPr>
                        <m:ctrlPr>
                          <w:rPr>
                            <w:rFonts w:ascii="Cambria Math" w:hAnsi="Cambria Math"/>
                            <w:i/>
                            <w:sz w:val="18"/>
                            <w:lang w:val="en-US"/>
                          </w:rPr>
                        </m:ctrlPr>
                      </m:sSubPr>
                      <m:e>
                        <m:r>
                          <w:rPr>
                            <w:rFonts w:ascii="Cambria Math" w:hAnsi="Cambria Math"/>
                            <w:sz w:val="18"/>
                            <w:lang w:val="en-US"/>
                          </w:rPr>
                          <m:t>g</m:t>
                        </m:r>
                      </m:e>
                      <m:sub>
                        <m:r>
                          <w:rPr>
                            <w:rFonts w:ascii="Cambria Math" w:hAnsi="Cambria Math"/>
                            <w:sz w:val="18"/>
                            <w:lang w:val="en-US"/>
                          </w:rPr>
                          <m:t>ext</m:t>
                        </m:r>
                      </m:sub>
                    </m:sSub>
                    <m:r>
                      <w:rPr>
                        <w:rFonts w:ascii="Cambria Math" w:hAnsi="Cambria Math"/>
                        <w:sz w:val="18"/>
                        <w:lang w:val="en-US"/>
                      </w:rPr>
                      <m:t>=2-11 nS</m:t>
                    </m:r>
                  </m:oMath>
                  <w:r>
                    <w:rPr>
                      <w:rFonts w:eastAsiaTheme="minorEastAsia"/>
                      <w:sz w:val="18"/>
                      <w:lang w:val="en-US"/>
                    </w:rPr>
                    <w:t>. On the right the same ranges are used, but now the degree of synchrony is plotted.</w:t>
                  </w:r>
                </w:p>
                <w:p w:rsidR="008B3E5A" w:rsidRPr="00BC7CE7" w:rsidRDefault="008B3E5A" w:rsidP="00AA7314">
                  <w:pPr>
                    <w:rPr>
                      <w:lang w:val="en-US"/>
                    </w:rPr>
                  </w:pPr>
                </w:p>
              </w:txbxContent>
            </v:textbox>
            <w10:wrap type="square"/>
          </v:shape>
        </w:pict>
      </w:r>
      <w:commentRangeStart w:id="457"/>
      <w:r w:rsidR="00FF7360">
        <w:rPr>
          <w:rFonts w:eastAsiaTheme="minorEastAsia"/>
          <w:noProof/>
          <w:lang w:eastAsia="nl-NL"/>
        </w:rPr>
        <w:drawing>
          <wp:anchor distT="0" distB="0" distL="114300" distR="114300" simplePos="0" relativeHeight="251671552" behindDoc="0" locked="0" layoutInCell="1" allowOverlap="1">
            <wp:simplePos x="0" y="0"/>
            <wp:positionH relativeFrom="column">
              <wp:posOffset>-281305</wp:posOffset>
            </wp:positionH>
            <wp:positionV relativeFrom="paragraph">
              <wp:posOffset>-395605</wp:posOffset>
            </wp:positionV>
            <wp:extent cx="3631565" cy="2867025"/>
            <wp:effectExtent l="19050" t="0" r="6985" b="0"/>
            <wp:wrapSquare wrapText="bothSides"/>
            <wp:docPr id="8" name="Afbeelding 7" descr="Reg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ity.png"/>
                    <pic:cNvPicPr/>
                  </pic:nvPicPr>
                  <pic:blipFill>
                    <a:blip r:embed="rId15" cstate="print"/>
                    <a:stretch>
                      <a:fillRect/>
                    </a:stretch>
                  </pic:blipFill>
                  <pic:spPr>
                    <a:xfrm>
                      <a:off x="0" y="0"/>
                      <a:ext cx="3631565" cy="2867025"/>
                    </a:xfrm>
                    <a:prstGeom prst="rect">
                      <a:avLst/>
                    </a:prstGeom>
                  </pic:spPr>
                </pic:pic>
              </a:graphicData>
            </a:graphic>
          </wp:anchor>
        </w:drawing>
      </w:r>
      <w:commentRangeEnd w:id="457"/>
      <w:r w:rsidR="001B7D40">
        <w:rPr>
          <w:rStyle w:val="Verwijzingopmerking"/>
        </w:rPr>
        <w:commentReference w:id="457"/>
      </w:r>
      <w:r w:rsidR="00CE5339">
        <w:rPr>
          <w:rFonts w:eastAsiaTheme="minorEastAsia"/>
          <w:lang w:val="en-US"/>
        </w:rPr>
        <w:t>K</w:t>
      </w:r>
      <w:ins w:id="458" w:author="Fleur Zeldenrust" w:date="2015-06-01T17:01:00Z">
        <w:r w:rsidR="006453C0">
          <w:rPr>
            <w:rFonts w:eastAsiaTheme="minorEastAsia"/>
            <w:lang w:val="en-US"/>
          </w:rPr>
          <w:t>-</w:t>
        </w:r>
      </w:ins>
      <w:del w:id="459" w:author="Fleur Zeldenrust" w:date="2015-06-01T17:01:00Z">
        <w:r w:rsidR="00CE5339" w:rsidDel="006453C0">
          <w:rPr>
            <w:rFonts w:eastAsiaTheme="minorEastAsia"/>
            <w:lang w:val="en-US"/>
          </w:rPr>
          <w:delText xml:space="preserve"> </w:delText>
        </w:r>
      </w:del>
      <w:r w:rsidR="00CE5339">
        <w:rPr>
          <w:rFonts w:eastAsiaTheme="minorEastAsia"/>
          <w:lang w:val="en-US"/>
        </w:rPr>
        <w:t>means analysis is used as objective classification method</w:t>
      </w:r>
      <w:ins w:id="460" w:author="Fleur Zeldenrust" w:date="2015-06-01T17:01:00Z">
        <w:r w:rsidR="006453C0">
          <w:rPr>
            <w:rFonts w:eastAsiaTheme="minorEastAsia"/>
            <w:lang w:val="en-US"/>
          </w:rPr>
          <w:t xml:space="preserve"> why? What is this?</w:t>
        </w:r>
      </w:ins>
      <w:r w:rsidR="00CE5339">
        <w:rPr>
          <w:rFonts w:eastAsiaTheme="minorEastAsia"/>
          <w:lang w:val="en-US"/>
        </w:rPr>
        <w:t>. The elbow method is used to determine the number of clusters</w:t>
      </w:r>
      <w:ins w:id="461" w:author="Fleur Zeldenrust" w:date="2015-06-01T17:01:00Z">
        <w:r w:rsidR="006453C0">
          <w:rPr>
            <w:rFonts w:eastAsiaTheme="minorEastAsia"/>
            <w:lang w:val="en-US"/>
          </w:rPr>
          <w:t xml:space="preserve"> (see: methods)</w:t>
        </w:r>
      </w:ins>
      <w:r w:rsidR="00CE5339">
        <w:rPr>
          <w:rFonts w:eastAsiaTheme="minorEastAsia"/>
          <w:lang w:val="en-US"/>
        </w:rPr>
        <w:t xml:space="preserve">. As shown in Figure </w:t>
      </w:r>
      <w:r w:rsidR="00FF7360">
        <w:rPr>
          <w:rFonts w:eastAsiaTheme="minorEastAsia"/>
          <w:lang w:val="en-US"/>
        </w:rPr>
        <w:t>5</w:t>
      </w:r>
      <w:r w:rsidR="00CE5339">
        <w:rPr>
          <w:rFonts w:eastAsiaTheme="minorEastAsia"/>
          <w:lang w:val="en-US"/>
        </w:rPr>
        <w:t>, the flipping point is at 3 clusters, so k</w:t>
      </w:r>
      <w:ins w:id="462" w:author="Fleur Zeldenrust" w:date="2015-06-01T17:01:00Z">
        <w:r w:rsidR="006453C0">
          <w:rPr>
            <w:rFonts w:eastAsiaTheme="minorEastAsia"/>
            <w:lang w:val="en-US"/>
          </w:rPr>
          <w:t>-</w:t>
        </w:r>
      </w:ins>
      <w:del w:id="463" w:author="Fleur Zeldenrust" w:date="2015-06-01T17:01:00Z">
        <w:r w:rsidR="00CE5339" w:rsidDel="006453C0">
          <w:rPr>
            <w:rFonts w:eastAsiaTheme="minorEastAsia"/>
            <w:lang w:val="en-US"/>
          </w:rPr>
          <w:delText xml:space="preserve"> </w:delText>
        </w:r>
      </w:del>
      <w:r w:rsidR="00CE5339">
        <w:rPr>
          <w:rFonts w:eastAsiaTheme="minorEastAsia"/>
          <w:lang w:val="en-US"/>
        </w:rPr>
        <w:t>means will be performed with 3 clusters.</w:t>
      </w:r>
      <w:ins w:id="464" w:author="Fleur Zeldenrust" w:date="2015-06-01T17:03:00Z">
        <w:r w:rsidR="006453C0">
          <w:rPr>
            <w:rFonts w:eastAsiaTheme="minorEastAsia"/>
            <w:lang w:val="en-US"/>
          </w:rPr>
          <w:t xml:space="preserve"> </w:t>
        </w:r>
        <w:r w:rsidR="006453C0" w:rsidRPr="008B3E5A">
          <w:rPr>
            <w:rFonts w:eastAsiaTheme="minorEastAsia"/>
            <w:rPrChange w:id="465" w:author="Jiri" w:date="2015-06-02T11:15:00Z">
              <w:rPr>
                <w:rFonts w:eastAsiaTheme="minorEastAsia"/>
                <w:lang w:val="en-US"/>
              </w:rPr>
            </w:rPrChange>
          </w:rPr>
          <w:t xml:space="preserve">Ik zou ook wel benieuwd zijn naar een figuur waarbij de y-as iets kleiner is. </w:t>
        </w:r>
      </w:ins>
      <w:r w:rsidR="00CE5339" w:rsidRPr="008B3E5A">
        <w:rPr>
          <w:rFonts w:eastAsiaTheme="minorEastAsia"/>
          <w:rPrChange w:id="466" w:author="Jiri" w:date="2015-06-02T11:15:00Z">
            <w:rPr>
              <w:rFonts w:eastAsiaTheme="minorEastAsia"/>
              <w:lang w:val="en-US"/>
            </w:rPr>
          </w:rPrChange>
        </w:rPr>
        <w:t xml:space="preserve"> </w:t>
      </w:r>
      <w:r w:rsidR="00CE5339">
        <w:rPr>
          <w:rFonts w:eastAsiaTheme="minorEastAsia"/>
          <w:lang w:val="en-US"/>
        </w:rPr>
        <w:t xml:space="preserve">The analysis reveals 3 clearly separated clusters (figure </w:t>
      </w:r>
      <w:r w:rsidR="00FF7360">
        <w:rPr>
          <w:rFonts w:eastAsiaTheme="minorEastAsia"/>
          <w:lang w:val="en-US"/>
        </w:rPr>
        <w:t>5</w:t>
      </w:r>
      <w:r w:rsidR="00CE5339">
        <w:rPr>
          <w:rFonts w:eastAsiaTheme="minorEastAsia"/>
          <w:lang w:val="en-US"/>
        </w:rPr>
        <w:t>): The SR state (green), a transition state where some neurons are still in the SR state whereas other are more silent (yellow) and a</w:t>
      </w:r>
      <w:ins w:id="467" w:author="Fleur Zeldenrust" w:date="2015-06-01T17:04:00Z">
        <w:r w:rsidR="006453C0">
          <w:rPr>
            <w:rFonts w:eastAsiaTheme="minorEastAsia"/>
            <w:lang w:val="en-US"/>
          </w:rPr>
          <w:t>n</w:t>
        </w:r>
      </w:ins>
      <w:r w:rsidR="00CE5339">
        <w:rPr>
          <w:rFonts w:eastAsiaTheme="minorEastAsia"/>
          <w:lang w:val="en-US"/>
        </w:rPr>
        <w:t xml:space="preserve"> AI state, where irregular neurons fire asynchronously</w:t>
      </w:r>
      <w:r w:rsidR="00FF7360">
        <w:rPr>
          <w:rFonts w:eastAsiaTheme="minorEastAsia"/>
          <w:lang w:val="en-US"/>
        </w:rPr>
        <w:t xml:space="preserve"> </w:t>
      </w:r>
      <w:r w:rsidR="00FF7360">
        <w:rPr>
          <w:rFonts w:eastAsiaTheme="minorEastAsia"/>
          <w:lang w:val="en-US"/>
        </w:rPr>
        <w:lastRenderedPageBreak/>
        <w:t>(blue)</w:t>
      </w:r>
      <w:r w:rsidR="005944C8">
        <w:rPr>
          <w:rFonts w:eastAsiaTheme="minorEastAsia"/>
          <w:lang w:val="en-US"/>
        </w:rPr>
        <w:t>.</w:t>
      </w:r>
      <w:ins w:id="468" w:author="Fleur Zeldenrust" w:date="2015-06-01T17:04:00Z">
        <w:r w:rsidR="006453C0">
          <w:rPr>
            <w:rFonts w:eastAsiaTheme="minorEastAsia"/>
            <w:lang w:val="en-US"/>
          </w:rPr>
          <w:t xml:space="preserve"> Where is the bursting state in this picture?</w:t>
        </w:r>
      </w:ins>
    </w:p>
    <w:p w:rsidR="001224BB" w:rsidRDefault="001224BB" w:rsidP="00A146D6">
      <w:pPr>
        <w:rPr>
          <w:rFonts w:eastAsiaTheme="minorEastAsia"/>
          <w:sz w:val="28"/>
          <w:lang w:val="en-US"/>
        </w:rPr>
      </w:pPr>
      <w:r>
        <w:rPr>
          <w:rFonts w:eastAsiaTheme="minorEastAsia"/>
          <w:sz w:val="28"/>
          <w:lang w:val="en-US"/>
        </w:rPr>
        <w:t>Discussion</w:t>
      </w:r>
    </w:p>
    <w:p w:rsidR="0011576B" w:rsidRDefault="00FF7360" w:rsidP="005944C8">
      <w:pPr>
        <w:jc w:val="both"/>
        <w:rPr>
          <w:rFonts w:eastAsiaTheme="minorEastAsia"/>
          <w:lang w:val="en-US"/>
        </w:rPr>
      </w:pPr>
      <w:r>
        <w:rPr>
          <w:rFonts w:eastAsiaTheme="minorEastAsia"/>
          <w:noProof/>
          <w:lang w:eastAsia="nl-NL"/>
        </w:rPr>
        <w:drawing>
          <wp:anchor distT="0" distB="0" distL="114300" distR="114300" simplePos="0" relativeHeight="251665407" behindDoc="0" locked="0" layoutInCell="1" allowOverlap="1">
            <wp:simplePos x="0" y="0"/>
            <wp:positionH relativeFrom="column">
              <wp:posOffset>3053080</wp:posOffset>
            </wp:positionH>
            <wp:positionV relativeFrom="paragraph">
              <wp:posOffset>-6517640</wp:posOffset>
            </wp:positionV>
            <wp:extent cx="3371850" cy="2857500"/>
            <wp:effectExtent l="19050" t="0" r="0" b="0"/>
            <wp:wrapSquare wrapText="bothSides"/>
            <wp:docPr id="9" name="Afbeelding 8" descr="Synchr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ny.png"/>
                    <pic:cNvPicPr/>
                  </pic:nvPicPr>
                  <pic:blipFill>
                    <a:blip r:embed="rId16" cstate="print"/>
                    <a:stretch>
                      <a:fillRect/>
                    </a:stretch>
                  </pic:blipFill>
                  <pic:spPr>
                    <a:xfrm>
                      <a:off x="0" y="0"/>
                      <a:ext cx="3371850" cy="2857500"/>
                    </a:xfrm>
                    <a:prstGeom prst="rect">
                      <a:avLst/>
                    </a:prstGeom>
                  </pic:spPr>
                </pic:pic>
              </a:graphicData>
            </a:graphic>
          </wp:anchor>
        </w:drawing>
      </w:r>
      <w:r w:rsidR="00526993">
        <w:rPr>
          <w:rFonts w:eastAsiaTheme="minorEastAsia"/>
          <w:lang w:val="en-US"/>
        </w:rPr>
        <w:t xml:space="preserve">After four different balanced states of the simple </w:t>
      </w:r>
      <w:ins w:id="469" w:author="Fleur Zeldenrust" w:date="2015-06-01T17:04:00Z">
        <w:r w:rsidR="00685875">
          <w:rPr>
            <w:rFonts w:eastAsiaTheme="minorEastAsia"/>
            <w:lang w:val="en-US"/>
          </w:rPr>
          <w:t xml:space="preserve">small </w:t>
        </w:r>
      </w:ins>
      <w:del w:id="470" w:author="Fleur Zeldenrust" w:date="2015-06-01T17:04:00Z">
        <w:r w:rsidR="00526993" w:rsidDel="00685875">
          <w:rPr>
            <w:rFonts w:eastAsiaTheme="minorEastAsia"/>
            <w:lang w:val="en-US"/>
          </w:rPr>
          <w:delText xml:space="preserve">neuron </w:delText>
        </w:r>
      </w:del>
      <w:ins w:id="471" w:author="Fleur Zeldenrust" w:date="2015-06-01T17:04:00Z">
        <w:r w:rsidR="00685875">
          <w:rPr>
            <w:rFonts w:eastAsiaTheme="minorEastAsia"/>
            <w:lang w:val="en-US"/>
          </w:rPr>
          <w:t xml:space="preserve">network </w:t>
        </w:r>
      </w:ins>
      <w:r w:rsidR="00526993">
        <w:rPr>
          <w:rFonts w:eastAsiaTheme="minorEastAsia"/>
          <w:lang w:val="en-US"/>
        </w:rPr>
        <w:t xml:space="preserve">model were found, </w:t>
      </w:r>
      <w:ins w:id="472" w:author="Fleur Zeldenrust" w:date="2015-06-01T17:04:00Z">
        <w:r w:rsidR="00685875">
          <w:rPr>
            <w:rFonts w:eastAsiaTheme="minorEastAsia"/>
            <w:lang w:val="en-US"/>
          </w:rPr>
          <w:t>I</w:t>
        </w:r>
      </w:ins>
      <w:del w:id="473" w:author="Fleur Zeldenrust" w:date="2015-06-01T17:04:00Z">
        <w:r w:rsidR="00526993" w:rsidDel="00685875">
          <w:rPr>
            <w:rFonts w:eastAsiaTheme="minorEastAsia"/>
            <w:lang w:val="en-US"/>
          </w:rPr>
          <w:delText>it</w:delText>
        </w:r>
      </w:del>
      <w:r w:rsidR="00526993">
        <w:rPr>
          <w:rFonts w:eastAsiaTheme="minorEastAsia"/>
          <w:lang w:val="en-US"/>
        </w:rPr>
        <w:t xml:space="preserve"> </w:t>
      </w:r>
      <w:del w:id="474" w:author="Fleur Zeldenrust" w:date="2015-06-01T17:04:00Z">
        <w:r w:rsidR="00526993" w:rsidDel="00685875">
          <w:rPr>
            <w:rFonts w:eastAsiaTheme="minorEastAsia"/>
            <w:lang w:val="en-US"/>
          </w:rPr>
          <w:delText xml:space="preserve">was </w:delText>
        </w:r>
      </w:del>
      <w:r w:rsidR="00526993">
        <w:rPr>
          <w:rFonts w:eastAsiaTheme="minorEastAsia"/>
          <w:lang w:val="en-US"/>
        </w:rPr>
        <w:t xml:space="preserve">examined whether a more complex </w:t>
      </w:r>
      <w:del w:id="475" w:author="Fleur Zeldenrust" w:date="2015-06-01T17:04:00Z">
        <w:r w:rsidR="00526993" w:rsidDel="00685875">
          <w:rPr>
            <w:rFonts w:eastAsiaTheme="minorEastAsia"/>
            <w:lang w:val="en-US"/>
          </w:rPr>
          <w:delText xml:space="preserve">neuron </w:delText>
        </w:r>
      </w:del>
      <w:ins w:id="476" w:author="Fleur Zeldenrust" w:date="2015-06-01T17:04:00Z">
        <w:r w:rsidR="00685875">
          <w:rPr>
            <w:rFonts w:eastAsiaTheme="minorEastAsia"/>
            <w:lang w:val="en-US"/>
          </w:rPr>
          <w:t xml:space="preserve">synapse </w:t>
        </w:r>
      </w:ins>
      <w:r w:rsidR="00526993">
        <w:rPr>
          <w:rFonts w:eastAsiaTheme="minorEastAsia"/>
          <w:lang w:val="en-US"/>
        </w:rPr>
        <w:t xml:space="preserve">model could settle in </w:t>
      </w:r>
      <w:ins w:id="477" w:author="Fleur Zeldenrust" w:date="2015-06-01T17:04:00Z">
        <w:r w:rsidR="00685875">
          <w:rPr>
            <w:rFonts w:eastAsiaTheme="minorEastAsia"/>
            <w:lang w:val="en-US"/>
          </w:rPr>
          <w:t xml:space="preserve">these same </w:t>
        </w:r>
      </w:ins>
      <w:r w:rsidR="00526993">
        <w:rPr>
          <w:rFonts w:eastAsiaTheme="minorEastAsia"/>
          <w:lang w:val="en-US"/>
        </w:rPr>
        <w:t>four different states, based on regularity and synchrony</w:t>
      </w:r>
      <w:del w:id="478" w:author="Fleur Zeldenrust" w:date="2015-06-01T17:05:00Z">
        <w:r w:rsidR="00526993" w:rsidDel="00685875">
          <w:rPr>
            <w:rFonts w:eastAsiaTheme="minorEastAsia"/>
            <w:lang w:val="en-US"/>
          </w:rPr>
          <w:delText>, as well</w:delText>
        </w:r>
      </w:del>
      <w:r w:rsidR="00526993">
        <w:rPr>
          <w:rFonts w:eastAsiaTheme="minorEastAsia"/>
          <w:lang w:val="en-US"/>
        </w:rPr>
        <w:t xml:space="preserve">. Cluster analysis showed that there were merely </w:t>
      </w:r>
      <w:r w:rsidR="005944C8">
        <w:rPr>
          <w:rFonts w:eastAsiaTheme="minorEastAsia"/>
          <w:lang w:val="en-US"/>
        </w:rPr>
        <w:t>three different states</w:t>
      </w:r>
      <w:del w:id="479" w:author="Fleur Zeldenrust" w:date="2015-06-01T17:05:00Z">
        <w:r w:rsidR="005944C8" w:rsidDel="00685875">
          <w:rPr>
            <w:rFonts w:eastAsiaTheme="minorEastAsia"/>
            <w:lang w:val="en-US"/>
          </w:rPr>
          <w:delText xml:space="preserve">, </w:delText>
        </w:r>
        <w:r w:rsidR="00C0698A" w:rsidDel="00685875">
          <w:rPr>
            <w:rFonts w:eastAsiaTheme="minorEastAsia"/>
            <w:lang w:val="en-US"/>
          </w:rPr>
          <w:delText xml:space="preserve">where the difference was </w:delText>
        </w:r>
        <w:r w:rsidR="005944C8" w:rsidDel="00685875">
          <w:rPr>
            <w:rFonts w:eastAsiaTheme="minorEastAsia"/>
            <w:lang w:val="en-US"/>
          </w:rPr>
          <w:delText xml:space="preserve">solely </w:delText>
        </w:r>
        <w:r w:rsidR="00526993" w:rsidDel="00685875">
          <w:rPr>
            <w:rFonts w:eastAsiaTheme="minorEastAsia"/>
            <w:lang w:val="en-US"/>
          </w:rPr>
          <w:delText xml:space="preserve"> </w:delText>
        </w:r>
        <w:r w:rsidR="00C0698A" w:rsidDel="00685875">
          <w:rPr>
            <w:rFonts w:eastAsiaTheme="minorEastAsia"/>
            <w:lang w:val="en-US"/>
          </w:rPr>
          <w:delText>based on</w:delText>
        </w:r>
        <w:r w:rsidR="00526993" w:rsidDel="00685875">
          <w:rPr>
            <w:rFonts w:eastAsiaTheme="minorEastAsia"/>
            <w:lang w:val="en-US"/>
          </w:rPr>
          <w:delText xml:space="preserve"> both parameters together</w:delText>
        </w:r>
      </w:del>
      <w:r w:rsidR="00526993">
        <w:rPr>
          <w:rFonts w:eastAsiaTheme="minorEastAsia"/>
          <w:lang w:val="en-US"/>
        </w:rPr>
        <w:t>. So there is a synchronous regular state, a transition state and a</w:t>
      </w:r>
      <w:ins w:id="480" w:author="Fleur Zeldenrust" w:date="2015-06-01T17:05:00Z">
        <w:r w:rsidR="00685875">
          <w:rPr>
            <w:rFonts w:eastAsiaTheme="minorEastAsia"/>
            <w:lang w:val="en-US"/>
          </w:rPr>
          <w:t>n</w:t>
        </w:r>
      </w:ins>
      <w:r w:rsidR="00526993">
        <w:rPr>
          <w:rFonts w:eastAsiaTheme="minorEastAsia"/>
          <w:lang w:val="en-US"/>
        </w:rPr>
        <w:t xml:space="preserve"> asynchronous irregular state. This</w:t>
      </w:r>
      <w:r w:rsidR="0011576B">
        <w:rPr>
          <w:rFonts w:eastAsiaTheme="minorEastAsia"/>
          <w:lang w:val="en-US"/>
        </w:rPr>
        <w:t xml:space="preserve"> is probably because th</w:t>
      </w:r>
      <w:ins w:id="481" w:author="Fleur Zeldenrust" w:date="2015-06-01T17:05:00Z">
        <w:r w:rsidR="00685875">
          <w:rPr>
            <w:rFonts w:eastAsiaTheme="minorEastAsia"/>
            <w:lang w:val="en-US"/>
          </w:rPr>
          <w:t>is</w:t>
        </w:r>
      </w:ins>
      <w:del w:id="482" w:author="Fleur Zeldenrust" w:date="2015-06-01T17:05:00Z">
        <w:r w:rsidR="0011576B" w:rsidDel="00685875">
          <w:rPr>
            <w:rFonts w:eastAsiaTheme="minorEastAsia"/>
            <w:lang w:val="en-US"/>
          </w:rPr>
          <w:delText>e</w:delText>
        </w:r>
      </w:del>
      <w:r w:rsidR="0011576B">
        <w:rPr>
          <w:rFonts w:eastAsiaTheme="minorEastAsia"/>
          <w:lang w:val="en-US"/>
        </w:rPr>
        <w:t xml:space="preserve"> networ</w:t>
      </w:r>
      <w:ins w:id="483" w:author="Fleur Zeldenrust" w:date="2015-06-01T17:05:00Z">
        <w:r w:rsidR="00685875">
          <w:rPr>
            <w:rFonts w:eastAsiaTheme="minorEastAsia"/>
            <w:lang w:val="en-US"/>
          </w:rPr>
          <w:t>k</w:t>
        </w:r>
      </w:ins>
      <w:del w:id="484" w:author="Fleur Zeldenrust" w:date="2015-06-01T17:05:00Z">
        <w:r w:rsidR="0011576B" w:rsidDel="00685875">
          <w:rPr>
            <w:rFonts w:eastAsiaTheme="minorEastAsia"/>
            <w:lang w:val="en-US"/>
          </w:rPr>
          <w:delText>ks</w:delText>
        </w:r>
      </w:del>
      <w:r w:rsidR="0011576B">
        <w:rPr>
          <w:rFonts w:eastAsiaTheme="minorEastAsia"/>
          <w:lang w:val="en-US"/>
        </w:rPr>
        <w:t xml:space="preserve"> show</w:t>
      </w:r>
      <w:ins w:id="485" w:author="Fleur Zeldenrust" w:date="2015-06-01T17:05:00Z">
        <w:r w:rsidR="00685875">
          <w:rPr>
            <w:rFonts w:eastAsiaTheme="minorEastAsia"/>
            <w:lang w:val="en-US"/>
          </w:rPr>
          <w:t>s</w:t>
        </w:r>
      </w:ins>
      <w:r w:rsidR="0011576B">
        <w:rPr>
          <w:rFonts w:eastAsiaTheme="minorEastAsia"/>
          <w:lang w:val="en-US"/>
        </w:rPr>
        <w:t xml:space="preserve"> a different global activity: bursting behaviour. So </w:t>
      </w:r>
      <w:ins w:id="486" w:author="Fleur Zeldenrust" w:date="2015-06-01T17:06:00Z">
        <w:r w:rsidR="000A4E56">
          <w:rPr>
            <w:rFonts w:eastAsiaTheme="minorEastAsia"/>
            <w:lang w:val="en-US"/>
          </w:rPr>
          <w:t>t</w:t>
        </w:r>
      </w:ins>
      <w:del w:id="487" w:author="Fleur Zeldenrust" w:date="2015-06-01T17:06:00Z">
        <w:r w:rsidR="0011576B" w:rsidDel="000A4E56">
          <w:rPr>
            <w:rFonts w:eastAsiaTheme="minorEastAsia"/>
            <w:lang w:val="en-US"/>
          </w:rPr>
          <w:delText>T</w:delText>
        </w:r>
      </w:del>
      <w:r w:rsidR="0011576B">
        <w:rPr>
          <w:rFonts w:eastAsiaTheme="minorEastAsia"/>
          <w:lang w:val="en-US"/>
        </w:rPr>
        <w:t>he more complex model could reach balanced states, but the behavior differs a lot from the simple neuron model, as the more complex model shows strong bursting behavior.</w:t>
      </w:r>
    </w:p>
    <w:p w:rsidR="005944C8" w:rsidRDefault="00C14D17" w:rsidP="005944C8">
      <w:pPr>
        <w:jc w:val="both"/>
        <w:rPr>
          <w:rFonts w:eastAsiaTheme="minorEastAsia"/>
          <w:lang w:val="en-US"/>
        </w:rPr>
      </w:pPr>
      <w:r>
        <w:rPr>
          <w:rFonts w:eastAsiaTheme="minorEastAsia"/>
          <w:lang w:val="en-US"/>
        </w:rPr>
        <w:t xml:space="preserve">This difference in behavior could have several causes. Firstly, the </w:t>
      </w:r>
      <w:del w:id="488" w:author="Fleur Zeldenrust" w:date="2015-06-01T17:06:00Z">
        <w:r w:rsidDel="002B54EB">
          <w:rPr>
            <w:rFonts w:eastAsiaTheme="minorEastAsia"/>
            <w:lang w:val="en-US"/>
          </w:rPr>
          <w:delText>extra feature</w:delText>
        </w:r>
      </w:del>
      <w:ins w:id="489" w:author="Fleur Zeldenrust" w:date="2015-06-01T17:06:00Z">
        <w:r w:rsidR="002B54EB">
          <w:rPr>
            <w:rFonts w:eastAsiaTheme="minorEastAsia"/>
            <w:lang w:val="en-US"/>
          </w:rPr>
          <w:t>adjusted synapse model</w:t>
        </w:r>
      </w:ins>
      <w:r>
        <w:rPr>
          <w:rFonts w:eastAsiaTheme="minorEastAsia"/>
          <w:lang w:val="en-US"/>
        </w:rPr>
        <w:t xml:space="preserve">, which makes the network more complex, could explain the difference. This </w:t>
      </w:r>
      <w:ins w:id="490" w:author="Fleur Zeldenrust" w:date="2015-06-01T17:07:00Z">
        <w:r w:rsidR="002B54EB">
          <w:rPr>
            <w:rFonts w:eastAsiaTheme="minorEastAsia"/>
            <w:lang w:val="en-US"/>
          </w:rPr>
          <w:t xml:space="preserve">conductance </w:t>
        </w:r>
      </w:ins>
      <w:del w:id="491" w:author="Fleur Zeldenrust" w:date="2015-06-01T17:07:00Z">
        <w:r w:rsidDel="002B54EB">
          <w:rPr>
            <w:rFonts w:eastAsiaTheme="minorEastAsia"/>
            <w:lang w:val="en-US"/>
          </w:rPr>
          <w:delText>extra feature</w:delText>
        </w:r>
      </w:del>
      <w:ins w:id="492" w:author="Fleur Zeldenrust" w:date="2015-06-01T17:07:00Z">
        <w:r w:rsidR="002B54EB">
          <w:rPr>
            <w:rFonts w:eastAsiaTheme="minorEastAsia"/>
            <w:lang w:val="en-US"/>
          </w:rPr>
          <w:t>model</w:t>
        </w:r>
      </w:ins>
      <w:r>
        <w:rPr>
          <w:rFonts w:eastAsiaTheme="minorEastAsia"/>
          <w:lang w:val="en-US"/>
        </w:rPr>
        <w:t xml:space="preserve">, </w:t>
      </w:r>
      <w:del w:id="493" w:author="Fleur Zeldenrust" w:date="2015-06-01T17:07:00Z">
        <w:r w:rsidDel="002B54EB">
          <w:rPr>
            <w:rFonts w:eastAsiaTheme="minorEastAsia"/>
            <w:lang w:val="en-US"/>
          </w:rPr>
          <w:delText xml:space="preserve">the </w:delText>
        </w:r>
      </w:del>
      <w:ins w:id="494" w:author="Fleur Zeldenrust" w:date="2015-06-01T17:07:00Z">
        <w:r w:rsidR="002B54EB">
          <w:rPr>
            <w:rFonts w:eastAsiaTheme="minorEastAsia"/>
            <w:lang w:val="en-US"/>
          </w:rPr>
          <w:t xml:space="preserve">in which the conductance decays </w:t>
        </w:r>
      </w:ins>
      <w:r>
        <w:rPr>
          <w:rFonts w:eastAsiaTheme="minorEastAsia"/>
          <w:lang w:val="en-US"/>
        </w:rPr>
        <w:t>exponential</w:t>
      </w:r>
      <w:ins w:id="495" w:author="Fleur Zeldenrust" w:date="2015-06-01T17:07:00Z">
        <w:r w:rsidR="002B54EB">
          <w:rPr>
            <w:rFonts w:eastAsiaTheme="minorEastAsia"/>
            <w:lang w:val="en-US"/>
          </w:rPr>
          <w:t xml:space="preserve">ly, causes a long-lasting postsynaptic membrane depolarization </w:t>
        </w:r>
      </w:ins>
      <w:del w:id="496" w:author="Fleur Zeldenrust" w:date="2015-06-01T17:07:00Z">
        <w:r w:rsidDel="002B54EB">
          <w:rPr>
            <w:rFonts w:eastAsiaTheme="minorEastAsia"/>
            <w:lang w:val="en-US"/>
          </w:rPr>
          <w:delText xml:space="preserve"> decay of the conductance which was raised </w:delText>
        </w:r>
      </w:del>
      <w:r>
        <w:rPr>
          <w:rFonts w:eastAsiaTheme="minorEastAsia"/>
          <w:lang w:val="en-US"/>
        </w:rPr>
        <w:t xml:space="preserve">after a spike, </w:t>
      </w:r>
      <w:del w:id="497" w:author="Fleur Zeldenrust" w:date="2015-06-01T17:08:00Z">
        <w:r w:rsidDel="002B54EB">
          <w:rPr>
            <w:rFonts w:eastAsiaTheme="minorEastAsia"/>
            <w:lang w:val="en-US"/>
          </w:rPr>
          <w:delText xml:space="preserve">causes that </w:delText>
        </w:r>
        <w:r w:rsidR="00AA7314" w:rsidDel="002B54EB">
          <w:rPr>
            <w:rFonts w:eastAsiaTheme="minorEastAsia"/>
            <w:lang w:val="en-US"/>
          </w:rPr>
          <w:delText>when a spike is fired, the postsynaptic neuron</w:delText>
        </w:r>
      </w:del>
      <w:ins w:id="498" w:author="Fleur Zeldenrust" w:date="2015-06-01T17:08:00Z">
        <w:r w:rsidR="002B54EB">
          <w:rPr>
            <w:rFonts w:eastAsiaTheme="minorEastAsia"/>
            <w:lang w:val="en-US"/>
          </w:rPr>
          <w:t>keeping it</w:t>
        </w:r>
      </w:ins>
      <w:r w:rsidR="00AA7314">
        <w:rPr>
          <w:rFonts w:eastAsiaTheme="minorEastAsia"/>
          <w:lang w:val="en-US"/>
        </w:rPr>
        <w:t xml:space="preserve"> </w:t>
      </w:r>
      <w:del w:id="499" w:author="Fleur Zeldenrust" w:date="2015-06-01T17:08:00Z">
        <w:r w:rsidR="00AA7314" w:rsidDel="002B54EB">
          <w:rPr>
            <w:rFonts w:eastAsiaTheme="minorEastAsia"/>
            <w:lang w:val="en-US"/>
          </w:rPr>
          <w:delText xml:space="preserve">remains more sensitive </w:delText>
        </w:r>
        <w:r w:rsidR="009E10E3" w:rsidDel="002B54EB">
          <w:rPr>
            <w:rFonts w:eastAsiaTheme="minorEastAsia"/>
            <w:lang w:val="en-US"/>
          </w:rPr>
          <w:delText xml:space="preserve">for </w:delText>
        </w:r>
        <w:r w:rsidR="009E10E3" w:rsidDel="002B54EB">
          <w:rPr>
            <w:rFonts w:eastAsiaTheme="minorEastAsia"/>
            <w:lang w:val="en-US"/>
          </w:rPr>
          <w:lastRenderedPageBreak/>
          <w:delText>another spike</w:delText>
        </w:r>
      </w:del>
      <w:ins w:id="500" w:author="Fleur Zeldenrust" w:date="2015-06-01T17:08:00Z">
        <w:r w:rsidR="006068E3">
          <w:rPr>
            <w:rFonts w:eastAsiaTheme="minorEastAsia"/>
            <w:lang w:val="en-US"/>
          </w:rPr>
          <w:t>close</w:t>
        </w:r>
        <w:r w:rsidR="002B54EB">
          <w:rPr>
            <w:rFonts w:eastAsiaTheme="minorEastAsia"/>
            <w:lang w:val="en-US"/>
          </w:rPr>
          <w:t xml:space="preserve"> to thresho</w:t>
        </w:r>
        <w:r w:rsidR="006068E3">
          <w:rPr>
            <w:rFonts w:eastAsiaTheme="minorEastAsia"/>
            <w:lang w:val="en-US"/>
          </w:rPr>
          <w:t>ld when a following spike arrives</w:t>
        </w:r>
      </w:ins>
      <w:r w:rsidR="009E10E3">
        <w:rPr>
          <w:rFonts w:eastAsiaTheme="minorEastAsia"/>
          <w:lang w:val="en-US"/>
        </w:rPr>
        <w:t xml:space="preserve">. </w:t>
      </w:r>
      <w:ins w:id="501" w:author="Fleur Zeldenrust" w:date="2015-06-01T17:10:00Z">
        <w:r w:rsidR="006068E3">
          <w:rPr>
            <w:rFonts w:eastAsiaTheme="minorEastAsia"/>
            <w:lang w:val="en-US"/>
          </w:rPr>
          <w:t>This positive feedback causes</w:t>
        </w:r>
      </w:ins>
      <w:del w:id="502" w:author="Fleur Zeldenrust" w:date="2015-06-01T17:09:00Z">
        <w:r w:rsidR="009E10E3" w:rsidDel="006068E3">
          <w:rPr>
            <w:rFonts w:eastAsiaTheme="minorEastAsia"/>
            <w:lang w:val="en-US"/>
          </w:rPr>
          <w:delText xml:space="preserve">Therefore </w:delText>
        </w:r>
      </w:del>
      <w:del w:id="503" w:author="Fleur Zeldenrust" w:date="2015-06-01T17:10:00Z">
        <w:r w:rsidR="009E10E3" w:rsidDel="006068E3">
          <w:rPr>
            <w:rFonts w:eastAsiaTheme="minorEastAsia"/>
            <w:lang w:val="en-US"/>
          </w:rPr>
          <w:delText xml:space="preserve">a neuron fires </w:delText>
        </w:r>
      </w:del>
      <w:ins w:id="504" w:author="Fleur Zeldenrust" w:date="2015-06-01T17:09:00Z">
        <w:r w:rsidR="002B54EB">
          <w:rPr>
            <w:rFonts w:eastAsiaTheme="minorEastAsia"/>
            <w:lang w:val="en-US"/>
          </w:rPr>
          <w:t xml:space="preserve">a high frequency </w:t>
        </w:r>
      </w:ins>
      <w:commentRangeStart w:id="505"/>
      <w:del w:id="506" w:author="Fleur Zeldenrust" w:date="2015-06-01T17:10:00Z">
        <w:r w:rsidR="009E10E3" w:rsidDel="006068E3">
          <w:rPr>
            <w:rFonts w:eastAsiaTheme="minorEastAsia"/>
            <w:lang w:val="en-US"/>
          </w:rPr>
          <w:delText xml:space="preserve">regularly </w:delText>
        </w:r>
      </w:del>
      <w:commentRangeEnd w:id="505"/>
      <w:ins w:id="507" w:author="Fleur Zeldenrust" w:date="2015-06-01T17:10:00Z">
        <w:r w:rsidR="006068E3">
          <w:rPr>
            <w:rFonts w:eastAsiaTheme="minorEastAsia"/>
            <w:lang w:val="en-US"/>
          </w:rPr>
          <w:t xml:space="preserve">firing, hence </w:t>
        </w:r>
      </w:ins>
      <w:r w:rsidR="002B54EB">
        <w:rPr>
          <w:rStyle w:val="Verwijzingopmerking"/>
        </w:rPr>
        <w:commentReference w:id="505"/>
      </w:r>
      <w:ins w:id="508" w:author="Fleur Zeldenrust" w:date="2015-06-01T17:10:00Z">
        <w:r w:rsidR="006068E3">
          <w:rPr>
            <w:rFonts w:eastAsiaTheme="minorEastAsia"/>
            <w:lang w:val="en-US"/>
          </w:rPr>
          <w:t xml:space="preserve">the initiation of </w:t>
        </w:r>
      </w:ins>
      <w:del w:id="509" w:author="Fleur Zeldenrust" w:date="2015-06-01T17:10:00Z">
        <w:r w:rsidR="009E10E3" w:rsidDel="006068E3">
          <w:rPr>
            <w:rFonts w:eastAsiaTheme="minorEastAsia"/>
            <w:lang w:val="en-US"/>
          </w:rPr>
          <w:delText xml:space="preserve">in </w:delText>
        </w:r>
      </w:del>
      <w:r w:rsidR="009E10E3">
        <w:rPr>
          <w:rFonts w:eastAsiaTheme="minorEastAsia"/>
          <w:lang w:val="en-US"/>
        </w:rPr>
        <w:t xml:space="preserve">a burst. </w:t>
      </w:r>
      <w:del w:id="510" w:author="Fleur Zeldenrust" w:date="2015-06-01T17:10:00Z">
        <w:r w:rsidR="009E10E3" w:rsidDel="006068E3">
          <w:rPr>
            <w:rFonts w:eastAsiaTheme="minorEastAsia"/>
            <w:lang w:val="en-US"/>
          </w:rPr>
          <w:delText>However</w:delText>
        </w:r>
      </w:del>
      <w:ins w:id="511" w:author="Fleur Zeldenrust" w:date="2015-06-01T17:11:00Z">
        <w:r w:rsidR="006068E3">
          <w:rPr>
            <w:rFonts w:eastAsiaTheme="minorEastAsia"/>
            <w:lang w:val="en-US"/>
          </w:rPr>
          <w:t>Since</w:t>
        </w:r>
      </w:ins>
      <w:ins w:id="512" w:author="Fleur Zeldenrust" w:date="2015-06-01T17:10:00Z">
        <w:r w:rsidR="006068E3">
          <w:rPr>
            <w:rFonts w:eastAsiaTheme="minorEastAsia"/>
            <w:lang w:val="en-US"/>
          </w:rPr>
          <w:t xml:space="preserve"> </w:t>
        </w:r>
      </w:ins>
      <w:del w:id="513" w:author="Fleur Zeldenrust" w:date="2015-06-01T17:11:00Z">
        <w:r w:rsidR="009E10E3" w:rsidDel="006068E3">
          <w:rPr>
            <w:rFonts w:eastAsiaTheme="minorEastAsia"/>
            <w:lang w:val="en-US"/>
          </w:rPr>
          <w:delText xml:space="preserve">, </w:delText>
        </w:r>
      </w:del>
      <w:r w:rsidR="009E10E3">
        <w:rPr>
          <w:rFonts w:eastAsiaTheme="minorEastAsia"/>
          <w:lang w:val="en-US"/>
        </w:rPr>
        <w:t>the time constant of the inhibitory synaps</w:t>
      </w:r>
      <w:r w:rsidR="004C6B87">
        <w:rPr>
          <w:rFonts w:eastAsiaTheme="minorEastAsia"/>
          <w:lang w:val="en-US"/>
        </w:rPr>
        <w:t>e</w:t>
      </w:r>
      <w:r w:rsidR="009E10E3">
        <w:rPr>
          <w:rFonts w:eastAsiaTheme="minorEastAsia"/>
          <w:lang w:val="en-US"/>
        </w:rPr>
        <w:t xml:space="preserve"> is higher</w:t>
      </w:r>
      <w:commentRangeStart w:id="514"/>
      <w:r w:rsidR="009E10E3">
        <w:rPr>
          <w:rFonts w:eastAsiaTheme="minorEastAsia"/>
          <w:lang w:val="en-US"/>
        </w:rPr>
        <w:t>, which means the inhibitory neurons remain longer sensitive so eventually the burst is inhibited and there is some time no spiking</w:t>
      </w:r>
      <w:commentRangeEnd w:id="514"/>
      <w:r w:rsidR="006068E3">
        <w:rPr>
          <w:rStyle w:val="Verwijzingopmerking"/>
        </w:rPr>
        <w:commentReference w:id="514"/>
      </w:r>
      <w:r w:rsidR="009E10E3">
        <w:rPr>
          <w:rFonts w:eastAsiaTheme="minorEastAsia"/>
          <w:lang w:val="en-US"/>
        </w:rPr>
        <w:t>. After some time the</w:t>
      </w:r>
      <w:ins w:id="515" w:author="Fleur Zeldenrust" w:date="2015-06-01T17:12:00Z">
        <w:r w:rsidR="006068E3">
          <w:rPr>
            <w:rFonts w:eastAsiaTheme="minorEastAsia"/>
            <w:lang w:val="en-US"/>
          </w:rPr>
          <w:t xml:space="preserve"> inhibitory conductance decays, and the</w:t>
        </w:r>
      </w:ins>
      <w:r w:rsidR="009E10E3">
        <w:rPr>
          <w:rFonts w:eastAsiaTheme="minorEastAsia"/>
          <w:lang w:val="en-US"/>
        </w:rPr>
        <w:t xml:space="preserve"> external input is strong enough to </w:t>
      </w:r>
      <w:del w:id="516" w:author="Fleur Zeldenrust" w:date="2015-06-01T17:13:00Z">
        <w:r w:rsidR="009E10E3" w:rsidDel="006068E3">
          <w:rPr>
            <w:rFonts w:eastAsiaTheme="minorEastAsia"/>
            <w:lang w:val="en-US"/>
          </w:rPr>
          <w:delText xml:space="preserve">get </w:delText>
        </w:r>
      </w:del>
      <w:ins w:id="517" w:author="Fleur Zeldenrust" w:date="2015-06-01T17:13:00Z">
        <w:r w:rsidR="006068E3">
          <w:rPr>
            <w:rFonts w:eastAsiaTheme="minorEastAsia"/>
            <w:lang w:val="en-US"/>
          </w:rPr>
          <w:t xml:space="preserve">intitialize </w:t>
        </w:r>
      </w:ins>
      <w:del w:id="518" w:author="Fleur Zeldenrust" w:date="2015-06-01T17:13:00Z">
        <w:r w:rsidR="009E10E3" w:rsidDel="006068E3">
          <w:rPr>
            <w:rFonts w:eastAsiaTheme="minorEastAsia"/>
            <w:lang w:val="en-US"/>
          </w:rPr>
          <w:delText xml:space="preserve">the neuron in </w:delText>
        </w:r>
      </w:del>
      <w:r w:rsidR="009E10E3">
        <w:rPr>
          <w:rFonts w:eastAsiaTheme="minorEastAsia"/>
          <w:lang w:val="en-US"/>
        </w:rPr>
        <w:t xml:space="preserve">a burst again. </w:t>
      </w:r>
    </w:p>
    <w:p w:rsidR="004C6B87" w:rsidRDefault="009E10E3" w:rsidP="005944C8">
      <w:pPr>
        <w:jc w:val="both"/>
        <w:rPr>
          <w:ins w:id="519" w:author="Fleur Zeldenrust" w:date="2015-06-01T17:16:00Z"/>
          <w:rFonts w:eastAsiaTheme="minorEastAsia"/>
          <w:lang w:val="en-US"/>
        </w:rPr>
      </w:pPr>
      <w:r>
        <w:rPr>
          <w:rFonts w:eastAsiaTheme="minorEastAsia"/>
          <w:lang w:val="en-US"/>
        </w:rPr>
        <w:t xml:space="preserve">Besides this explanation, </w:t>
      </w:r>
      <w:del w:id="520" w:author="Fleur Zeldenrust" w:date="2015-06-01T17:14:00Z">
        <w:r w:rsidDel="006068E3">
          <w:rPr>
            <w:rFonts w:eastAsiaTheme="minorEastAsia"/>
            <w:lang w:val="en-US"/>
          </w:rPr>
          <w:delText xml:space="preserve">which could be a plausible one, </w:delText>
        </w:r>
      </w:del>
      <w:r>
        <w:rPr>
          <w:rFonts w:eastAsiaTheme="minorEastAsia"/>
          <w:lang w:val="en-US"/>
        </w:rPr>
        <w:t xml:space="preserve">there is one other </w:t>
      </w:r>
      <w:r w:rsidR="004C6B87">
        <w:rPr>
          <w:rFonts w:eastAsiaTheme="minorEastAsia"/>
          <w:lang w:val="en-US"/>
        </w:rPr>
        <w:t xml:space="preserve">difference between the </w:t>
      </w:r>
      <w:ins w:id="521" w:author="Fleur Zeldenrust" w:date="2015-06-01T17:13:00Z">
        <w:r w:rsidR="006068E3">
          <w:rPr>
            <w:rFonts w:eastAsiaTheme="minorEastAsia"/>
            <w:lang w:val="en-US"/>
          </w:rPr>
          <w:t xml:space="preserve">extended </w:t>
        </w:r>
      </w:ins>
      <w:r w:rsidR="004C6B87">
        <w:rPr>
          <w:rFonts w:eastAsiaTheme="minorEastAsia"/>
          <w:lang w:val="en-US"/>
        </w:rPr>
        <w:t>network</w:t>
      </w:r>
      <w:ins w:id="522" w:author="Fleur Zeldenrust" w:date="2015-06-01T17:13:00Z">
        <w:r w:rsidR="006068E3">
          <w:rPr>
            <w:rFonts w:eastAsiaTheme="minorEastAsia"/>
            <w:lang w:val="en-US"/>
          </w:rPr>
          <w:t xml:space="preserve"> and the original balanced network from Brunel (2000)</w:t>
        </w:r>
      </w:ins>
      <w:del w:id="523" w:author="Fleur Zeldenrust" w:date="2015-06-01T17:13:00Z">
        <w:r w:rsidR="004C6B87" w:rsidDel="006068E3">
          <w:rPr>
            <w:rFonts w:eastAsiaTheme="minorEastAsia"/>
            <w:lang w:val="en-US"/>
          </w:rPr>
          <w:delText>s</w:delText>
        </w:r>
      </w:del>
      <w:r w:rsidR="004C6B87">
        <w:rPr>
          <w:rFonts w:eastAsiaTheme="minorEastAsia"/>
          <w:lang w:val="en-US"/>
        </w:rPr>
        <w:t xml:space="preserve"> which could have a major influence</w:t>
      </w:r>
      <w:ins w:id="524" w:author="Fleur Zeldenrust" w:date="2015-06-01T17:14:00Z">
        <w:r w:rsidR="006068E3">
          <w:rPr>
            <w:rFonts w:eastAsiaTheme="minorEastAsia"/>
            <w:lang w:val="en-US"/>
          </w:rPr>
          <w:t>:</w:t>
        </w:r>
      </w:ins>
      <w:del w:id="525" w:author="Fleur Zeldenrust" w:date="2015-06-01T17:14:00Z">
        <w:r w:rsidR="004C6B87" w:rsidDel="006068E3">
          <w:rPr>
            <w:rFonts w:eastAsiaTheme="minorEastAsia"/>
            <w:lang w:val="en-US"/>
          </w:rPr>
          <w:delText>.</w:delText>
        </w:r>
      </w:del>
      <w:r w:rsidR="004C6B87">
        <w:rPr>
          <w:rFonts w:eastAsiaTheme="minorEastAsia"/>
          <w:lang w:val="en-US"/>
        </w:rPr>
        <w:t xml:space="preserve"> </w:t>
      </w:r>
      <w:ins w:id="526" w:author="Fleur Zeldenrust" w:date="2015-06-01T17:14:00Z">
        <w:r w:rsidR="006068E3">
          <w:rPr>
            <w:rFonts w:eastAsiaTheme="minorEastAsia"/>
            <w:lang w:val="en-US"/>
          </w:rPr>
          <w:t>t</w:t>
        </w:r>
      </w:ins>
      <w:del w:id="527" w:author="Fleur Zeldenrust" w:date="2015-06-01T17:14:00Z">
        <w:r w:rsidR="004C6B87" w:rsidDel="006068E3">
          <w:rPr>
            <w:rFonts w:eastAsiaTheme="minorEastAsia"/>
            <w:lang w:val="en-US"/>
          </w:rPr>
          <w:delText>T</w:delText>
        </w:r>
      </w:del>
      <w:r w:rsidR="004C6B87">
        <w:rPr>
          <w:rFonts w:eastAsiaTheme="minorEastAsia"/>
          <w:lang w:val="en-US"/>
        </w:rPr>
        <w:t xml:space="preserve">he more complex </w:t>
      </w:r>
      <w:del w:id="528" w:author="Fleur Zeldenrust" w:date="2015-06-01T17:14:00Z">
        <w:r w:rsidR="004C6B87" w:rsidDel="006068E3">
          <w:rPr>
            <w:rFonts w:eastAsiaTheme="minorEastAsia"/>
            <w:lang w:val="en-US"/>
          </w:rPr>
          <w:delText xml:space="preserve">neuron </w:delText>
        </w:r>
      </w:del>
      <w:ins w:id="529" w:author="Fleur Zeldenrust" w:date="2015-06-01T17:14:00Z">
        <w:r w:rsidR="006068E3">
          <w:rPr>
            <w:rFonts w:eastAsiaTheme="minorEastAsia"/>
            <w:lang w:val="en-US"/>
          </w:rPr>
          <w:t xml:space="preserve">network </w:t>
        </w:r>
      </w:ins>
      <w:r w:rsidR="004C6B87">
        <w:rPr>
          <w:rFonts w:eastAsiaTheme="minorEastAsia"/>
          <w:lang w:val="en-US"/>
        </w:rPr>
        <w:t>model</w:t>
      </w:r>
      <w:del w:id="530" w:author="Fleur Zeldenrust" w:date="2015-06-01T17:14:00Z">
        <w:r w:rsidR="004C6B87" w:rsidDel="006068E3">
          <w:rPr>
            <w:rFonts w:eastAsiaTheme="minorEastAsia"/>
            <w:lang w:val="en-US"/>
          </w:rPr>
          <w:delText>s</w:delText>
        </w:r>
      </w:del>
      <w:r w:rsidR="004C6B87">
        <w:rPr>
          <w:rFonts w:eastAsiaTheme="minorEastAsia"/>
          <w:lang w:val="en-US"/>
        </w:rPr>
        <w:t xml:space="preserve"> has initial conductance weights drawn from a Gaussian distribution, whereas the </w:t>
      </w:r>
      <w:del w:id="531" w:author="Fleur Zeldenrust" w:date="2015-06-01T17:14:00Z">
        <w:r w:rsidR="004C6B87" w:rsidDel="00914DEE">
          <w:rPr>
            <w:rFonts w:eastAsiaTheme="minorEastAsia"/>
            <w:lang w:val="en-US"/>
          </w:rPr>
          <w:delText xml:space="preserve">simple </w:delText>
        </w:r>
      </w:del>
      <w:ins w:id="532" w:author="Fleur Zeldenrust" w:date="2015-06-01T17:14:00Z">
        <w:r w:rsidR="00914DEE">
          <w:rPr>
            <w:rFonts w:eastAsiaTheme="minorEastAsia"/>
            <w:lang w:val="en-US"/>
          </w:rPr>
          <w:t xml:space="preserve">original </w:t>
        </w:r>
      </w:ins>
      <w:r w:rsidR="004C6B87">
        <w:rPr>
          <w:rFonts w:eastAsiaTheme="minorEastAsia"/>
          <w:lang w:val="en-US"/>
        </w:rPr>
        <w:t xml:space="preserve">model </w:t>
      </w:r>
      <w:ins w:id="533" w:author="Fleur Zeldenrust" w:date="2015-06-01T17:14:00Z">
        <w:r w:rsidR="00914DEE">
          <w:rPr>
            <w:rFonts w:eastAsiaTheme="minorEastAsia"/>
            <w:lang w:val="en-US"/>
          </w:rPr>
          <w:t>all weights are the same.</w:t>
        </w:r>
      </w:ins>
      <w:del w:id="534" w:author="Fleur Zeldenrust" w:date="2015-06-01T17:15:00Z">
        <w:r w:rsidR="004C6B87" w:rsidDel="00914DEE">
          <w:rPr>
            <w:rFonts w:eastAsiaTheme="minorEastAsia"/>
            <w:lang w:val="en-US"/>
          </w:rPr>
          <w:delText>has fixed values.</w:delText>
        </w:r>
      </w:del>
      <w:r w:rsidR="004C6B87">
        <w:rPr>
          <w:rFonts w:eastAsiaTheme="minorEastAsia"/>
          <w:lang w:val="en-US"/>
        </w:rPr>
        <w:t xml:space="preserve"> In the network </w:t>
      </w:r>
      <w:r w:rsidR="00845598">
        <w:rPr>
          <w:rFonts w:eastAsiaTheme="minorEastAsia"/>
          <w:noProof/>
          <w:lang w:eastAsia="nl-NL"/>
        </w:rPr>
        <w:pict>
          <v:shape id="_x0000_s1045" type="#_x0000_t202" style="position:absolute;left:0;text-align:left;margin-left:-10.15pt;margin-top:172.9pt;width:478.35pt;height:55.5pt;z-index:251679744;mso-wrap-distance-bottom:28.35pt;mso-position-horizontal-relative:text;mso-position-vertical-relative:text;mso-width-relative:margin;mso-height-relative:margin" stroked="f">
            <v:textbox style="mso-next-textbox:#_x0000_s1045">
              <w:txbxContent>
                <w:p w:rsidR="008B3E5A" w:rsidRPr="00BA53D7" w:rsidRDefault="008B3E5A" w:rsidP="00C934F5">
                  <w:pPr>
                    <w:jc w:val="both"/>
                    <w:rPr>
                      <w:lang w:val="en-US"/>
                    </w:rPr>
                  </w:pPr>
                  <w:r w:rsidRPr="00376720">
                    <w:rPr>
                      <w:b/>
                      <w:sz w:val="18"/>
                      <w:lang w:val="en-US"/>
                    </w:rPr>
                    <w:t xml:space="preserve">Figure </w:t>
                  </w:r>
                  <w:r>
                    <w:rPr>
                      <w:b/>
                      <w:sz w:val="18"/>
                      <w:lang w:val="en-US"/>
                    </w:rPr>
                    <w:t>5.</w:t>
                  </w:r>
                  <w:r>
                    <w:rPr>
                      <w:sz w:val="18"/>
                      <w:lang w:val="en-US"/>
                    </w:rPr>
                    <w:t xml:space="preserve"> </w:t>
                  </w:r>
                  <w:r>
                    <w:rPr>
                      <w:b/>
                      <w:sz w:val="18"/>
                      <w:lang w:val="en-US"/>
                    </w:rPr>
                    <w:t xml:space="preserve">K means analysis of the more complex neuron model to cluster based on regularity and synchrony. </w:t>
                  </w:r>
                  <w:r>
                    <w:rPr>
                      <w:sz w:val="18"/>
                      <w:lang w:val="en-US"/>
                    </w:rPr>
                    <w:t>On the left the elbow method is shown. The flipping point is at 3 cluster, which means that 3 clusters are used for the k means analysis. On the right the output of the k means analysis is shown. Three clusters are grouped based on regularity and synchrony. The green cluster is the SR state, the yellow cluster the transition state and the blue cluster the AI state.</w:t>
                  </w:r>
                </w:p>
                <w:p w:rsidR="008B3E5A" w:rsidRPr="00BC7CE7" w:rsidRDefault="008B3E5A" w:rsidP="00C934F5">
                  <w:pPr>
                    <w:rPr>
                      <w:lang w:val="en-US"/>
                    </w:rPr>
                  </w:pPr>
                </w:p>
              </w:txbxContent>
            </v:textbox>
            <w10:wrap type="square"/>
          </v:shape>
        </w:pict>
      </w:r>
      <w:r w:rsidR="009A7DC3">
        <w:rPr>
          <w:rFonts w:eastAsiaTheme="minorEastAsia"/>
          <w:noProof/>
          <w:lang w:eastAsia="nl-NL"/>
        </w:rPr>
        <w:drawing>
          <wp:anchor distT="0" distB="0" distL="114300" distR="114300" simplePos="0" relativeHeight="251677696" behindDoc="0" locked="0" layoutInCell="1" allowOverlap="1">
            <wp:simplePos x="0" y="0"/>
            <wp:positionH relativeFrom="column">
              <wp:posOffset>-528320</wp:posOffset>
            </wp:positionH>
            <wp:positionV relativeFrom="paragraph">
              <wp:posOffset>-252095</wp:posOffset>
            </wp:positionV>
            <wp:extent cx="4171950" cy="2314575"/>
            <wp:effectExtent l="19050" t="0" r="0" b="0"/>
            <wp:wrapSquare wrapText="bothSides"/>
            <wp:docPr id="3" name="Afbeelding 2" descr="Determination of 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ation of clusters.png"/>
                    <pic:cNvPicPr/>
                  </pic:nvPicPr>
                  <pic:blipFill>
                    <a:blip r:embed="rId17" cstate="print"/>
                    <a:srcRect l="1610" r="7243"/>
                    <a:stretch>
                      <a:fillRect/>
                    </a:stretch>
                  </pic:blipFill>
                  <pic:spPr>
                    <a:xfrm>
                      <a:off x="0" y="0"/>
                      <a:ext cx="4171950" cy="2314575"/>
                    </a:xfrm>
                    <a:prstGeom prst="rect">
                      <a:avLst/>
                    </a:prstGeom>
                  </pic:spPr>
                </pic:pic>
              </a:graphicData>
            </a:graphic>
          </wp:anchor>
        </w:drawing>
      </w:r>
      <w:r w:rsidR="004C6B87">
        <w:rPr>
          <w:rFonts w:eastAsiaTheme="minorEastAsia"/>
          <w:lang w:val="en-US"/>
        </w:rPr>
        <w:t xml:space="preserve">behavior </w:t>
      </w:r>
      <w:commentRangeStart w:id="535"/>
      <w:r w:rsidR="004C6B87">
        <w:rPr>
          <w:rFonts w:eastAsiaTheme="minorEastAsia"/>
          <w:lang w:val="en-US"/>
        </w:rPr>
        <w:t xml:space="preserve">this is represented in the transition states, which is more present in the more complex model. </w:t>
      </w:r>
      <w:commentRangeEnd w:id="535"/>
      <w:r w:rsidR="00914DEE">
        <w:rPr>
          <w:rStyle w:val="Verwijzingopmerking"/>
        </w:rPr>
        <w:commentReference w:id="535"/>
      </w:r>
      <w:r w:rsidR="004C6B87">
        <w:rPr>
          <w:rFonts w:eastAsiaTheme="minorEastAsia"/>
          <w:lang w:val="en-US"/>
        </w:rPr>
        <w:t xml:space="preserve">This </w:t>
      </w:r>
      <w:del w:id="536" w:author="Fleur Zeldenrust" w:date="2015-06-01T17:15:00Z">
        <w:r w:rsidR="004C6B87" w:rsidDel="00914DEE">
          <w:rPr>
            <w:rFonts w:eastAsiaTheme="minorEastAsia"/>
            <w:lang w:val="en-US"/>
          </w:rPr>
          <w:delText>could be due this neuron characteristic,</w:delText>
        </w:r>
      </w:del>
      <w:ins w:id="537" w:author="Fleur Zeldenrust" w:date="2015-06-01T17:15:00Z">
        <w:r w:rsidR="00914DEE">
          <w:rPr>
            <w:rFonts w:eastAsiaTheme="minorEastAsia"/>
            <w:lang w:val="en-US"/>
          </w:rPr>
          <w:t>distribution of conductance values causes that</w:t>
        </w:r>
      </w:ins>
      <w:r w:rsidR="004C6B87">
        <w:rPr>
          <w:rFonts w:eastAsiaTheme="minorEastAsia"/>
          <w:lang w:val="en-US"/>
        </w:rPr>
        <w:t xml:space="preserve"> </w:t>
      </w:r>
      <w:del w:id="538" w:author="Fleur Zeldenrust" w:date="2015-06-01T17:16:00Z">
        <w:r w:rsidR="004C6B87" w:rsidDel="00914DEE">
          <w:rPr>
            <w:rFonts w:eastAsiaTheme="minorEastAsia"/>
            <w:lang w:val="en-US"/>
          </w:rPr>
          <w:delText xml:space="preserve">as </w:delText>
        </w:r>
      </w:del>
      <w:r w:rsidR="004C6B87">
        <w:rPr>
          <w:rFonts w:eastAsiaTheme="minorEastAsia"/>
          <w:lang w:val="en-US"/>
        </w:rPr>
        <w:t xml:space="preserve">there are neurons with low conductance and neurons with high conductance. This means that when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inh</m:t>
            </m:r>
          </m:sub>
        </m:sSub>
      </m:oMath>
      <w:r w:rsidR="004C6B87">
        <w:rPr>
          <w:rFonts w:eastAsiaTheme="minorEastAsia"/>
          <w:sz w:val="18"/>
          <w:lang w:val="en-US"/>
        </w:rPr>
        <w:t xml:space="preserve"> </w:t>
      </w:r>
      <w:r w:rsidR="004C6B87">
        <w:rPr>
          <w:rFonts w:eastAsiaTheme="minorEastAsia"/>
          <w:lang w:val="en-US"/>
        </w:rPr>
        <w:t>increases some neurons with a high initial conductance still receive enough external input to fire regularly, whereas the neurons with a lower conductance receive too little external input en start firing less. This causes less regularity and synchrony, but enough to prevent the bursting state.</w:t>
      </w:r>
    </w:p>
    <w:p w:rsidR="00914DEE" w:rsidRDefault="00914DEE" w:rsidP="005944C8">
      <w:pPr>
        <w:jc w:val="both"/>
        <w:rPr>
          <w:ins w:id="539" w:author="Fleur Zeldenrust" w:date="2015-06-01T17:16:00Z"/>
          <w:rFonts w:eastAsiaTheme="minorEastAsia"/>
          <w:lang w:val="en-US"/>
        </w:rPr>
      </w:pPr>
    </w:p>
    <w:p w:rsidR="00914DEE" w:rsidRDefault="00845598" w:rsidP="005944C8">
      <w:pPr>
        <w:jc w:val="both"/>
        <w:rPr>
          <w:rFonts w:eastAsiaTheme="minorEastAsia"/>
          <w:lang w:val="en-US"/>
        </w:rPr>
      </w:pPr>
      <w:ins w:id="540" w:author="Fleur Zeldenrust" w:date="2015-06-01T17:16:00Z">
        <w:r w:rsidRPr="00845598">
          <w:rPr>
            <w:rFonts w:eastAsiaTheme="minorEastAsia"/>
            <w:highlight w:val="yellow"/>
            <w:lang w:val="en-US"/>
            <w:rPrChange w:id="541" w:author="Fleur Zeldenrust" w:date="2015-06-01T17:16:00Z">
              <w:rPr>
                <w:rFonts w:eastAsiaTheme="minorEastAsia"/>
                <w:lang w:val="en-US"/>
              </w:rPr>
            </w:rPrChange>
          </w:rPr>
          <w:t>Thirdly, there could be an effect of network size!</w:t>
        </w:r>
      </w:ins>
    </w:p>
    <w:p w:rsidR="00BC471A" w:rsidRDefault="00BC471A" w:rsidP="005944C8">
      <w:pPr>
        <w:jc w:val="both"/>
        <w:rPr>
          <w:rFonts w:eastAsiaTheme="minorEastAsia"/>
          <w:lang w:val="en-US"/>
        </w:rPr>
      </w:pPr>
      <w:commentRangeStart w:id="542"/>
      <w:r>
        <w:rPr>
          <w:rFonts w:eastAsiaTheme="minorEastAsia"/>
          <w:lang w:val="en-US"/>
        </w:rPr>
        <w:t>Moreover there is a whole range of other parameter set used for the more complex neuron model compared to the simple model. Two different models are used so it is impossible to explain the influence of every parameter. It is probable that the two parameters previously discussed have the biggest share in the different behavior, especially because this could be theoretically explained. However, it should be kept in mind that these two parameters are not the only candidates.</w:t>
      </w:r>
      <w:commentRangeEnd w:id="542"/>
      <w:r w:rsidR="00312657">
        <w:rPr>
          <w:rStyle w:val="Verwijzingopmerking"/>
        </w:rPr>
        <w:commentReference w:id="542"/>
      </w:r>
    </w:p>
    <w:p w:rsidR="00F677DD" w:rsidRDefault="009A7DC3" w:rsidP="005944C8">
      <w:pPr>
        <w:jc w:val="both"/>
        <w:rPr>
          <w:rFonts w:eastAsiaTheme="minorEastAsia"/>
          <w:lang w:val="en-US"/>
        </w:rPr>
      </w:pPr>
      <w:r>
        <w:rPr>
          <w:rFonts w:eastAsiaTheme="minorEastAsia"/>
          <w:noProof/>
          <w:lang w:eastAsia="nl-NL"/>
        </w:rPr>
        <w:drawing>
          <wp:anchor distT="0" distB="0" distL="114300" distR="114300" simplePos="0" relativeHeight="251678720" behindDoc="0" locked="0" layoutInCell="1" allowOverlap="1">
            <wp:simplePos x="0" y="0"/>
            <wp:positionH relativeFrom="column">
              <wp:posOffset>3729355</wp:posOffset>
            </wp:positionH>
            <wp:positionV relativeFrom="paragraph">
              <wp:posOffset>-8669655</wp:posOffset>
            </wp:positionV>
            <wp:extent cx="2895600" cy="2314575"/>
            <wp:effectExtent l="19050" t="0" r="0" b="0"/>
            <wp:wrapSquare wrapText="bothSides"/>
            <wp:docPr id="4" name="Afbeelding 3" descr="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png"/>
                    <pic:cNvPicPr/>
                  </pic:nvPicPr>
                  <pic:blipFill>
                    <a:blip r:embed="rId18" cstate="print"/>
                    <a:srcRect l="4659"/>
                    <a:stretch>
                      <a:fillRect/>
                    </a:stretch>
                  </pic:blipFill>
                  <pic:spPr>
                    <a:xfrm>
                      <a:off x="0" y="0"/>
                      <a:ext cx="2895600" cy="2314575"/>
                    </a:xfrm>
                    <a:prstGeom prst="rect">
                      <a:avLst/>
                    </a:prstGeom>
                  </pic:spPr>
                </pic:pic>
              </a:graphicData>
            </a:graphic>
          </wp:anchor>
        </w:drawing>
      </w:r>
      <w:r w:rsidR="00F677DD">
        <w:rPr>
          <w:rFonts w:eastAsiaTheme="minorEastAsia"/>
          <w:lang w:val="en-US"/>
        </w:rPr>
        <w:t xml:space="preserve">The simple </w:t>
      </w:r>
      <w:del w:id="543" w:author="Fleur Zeldenrust" w:date="2015-06-01T17:19:00Z">
        <w:r w:rsidR="00F677DD" w:rsidDel="00312657">
          <w:rPr>
            <w:rFonts w:eastAsiaTheme="minorEastAsia"/>
            <w:lang w:val="en-US"/>
          </w:rPr>
          <w:delText xml:space="preserve">neuron </w:delText>
        </w:r>
      </w:del>
      <w:ins w:id="544" w:author="Fleur Zeldenrust" w:date="2015-06-01T17:19:00Z">
        <w:r w:rsidR="00312657">
          <w:rPr>
            <w:rFonts w:eastAsiaTheme="minorEastAsia"/>
            <w:lang w:val="en-US"/>
          </w:rPr>
          <w:t xml:space="preserve">network </w:t>
        </w:r>
      </w:ins>
      <w:r w:rsidR="00F677DD">
        <w:rPr>
          <w:rFonts w:eastAsiaTheme="minorEastAsia"/>
          <w:lang w:val="en-US"/>
        </w:rPr>
        <w:t xml:space="preserve">model, thoroughly examined by </w:t>
      </w:r>
      <w:r w:rsidR="00845598" w:rsidRPr="00F677DD">
        <w:rPr>
          <w:rFonts w:eastAsiaTheme="minorEastAsia"/>
          <w:i/>
          <w:lang w:val="en-US"/>
        </w:rPr>
        <w:fldChar w:fldCharType="begin" w:fldLock="1"/>
      </w:r>
      <w:r w:rsidR="00F677DD" w:rsidRPr="00F677DD">
        <w:rPr>
          <w:rFonts w:eastAsiaTheme="minorEastAsia"/>
          <w:i/>
          <w:lang w:val="en-US"/>
        </w:rPr>
        <w:instrText>ADDIN CSL_CITATION { "citationItems" : [ { "id" : "ITEM-1", "itemData" : { "author" : [ { "dropping-particle" : "", "family" : "Brunel", "given" : "N", "non-dropping-particle" : "", "parse-names" : false, "suffix" : "" } ], "container-title" : "Computational Neuroscience", "id" : "ITEM-1", "issued" : { "date-parts" : [ [ "2000" ] ] }, "page" : "183-208", "title" : "Dynamics of sparsely connected networls of excitatory and inhibitory neurons", "type" : "article-journal", "volume" : "8" }, "uris" : [ "http://www.mendeley.com/documents/?uuid=043eb2ca-332f-400d-a249-9bf58464dc8b" ] } ], "mendeley" : { "formattedCitation" : "(Brunel, 2000)", "manualFormatting" : "Brunel, 2000", "plainTextFormattedCitation" : "(Brunel, 2000)", "previouslyFormattedCitation" : "(Brunel, 2000)" }, "properties" : { "noteIndex" : 0 }, "schema" : "https://github.com/citation-style-language/schema/raw/master/csl-citation.json" }</w:instrText>
      </w:r>
      <w:r w:rsidR="00845598" w:rsidRPr="00F677DD">
        <w:rPr>
          <w:rFonts w:eastAsiaTheme="minorEastAsia"/>
          <w:i/>
          <w:lang w:val="en-US"/>
        </w:rPr>
        <w:fldChar w:fldCharType="separate"/>
      </w:r>
      <w:r w:rsidR="00F677DD" w:rsidRPr="00F677DD">
        <w:rPr>
          <w:rFonts w:eastAsiaTheme="minorEastAsia"/>
          <w:i/>
          <w:noProof/>
          <w:lang w:val="en-US"/>
        </w:rPr>
        <w:t>Brunel, 2000</w:t>
      </w:r>
      <w:r w:rsidR="00845598" w:rsidRPr="00F677DD">
        <w:rPr>
          <w:rFonts w:eastAsiaTheme="minorEastAsia"/>
          <w:i/>
          <w:lang w:val="en-US"/>
        </w:rPr>
        <w:fldChar w:fldCharType="end"/>
      </w:r>
      <w:r w:rsidR="00F677DD">
        <w:rPr>
          <w:rFonts w:eastAsiaTheme="minorEastAsia"/>
          <w:i/>
          <w:lang w:val="en-US"/>
        </w:rPr>
        <w:t>,</w:t>
      </w:r>
      <w:r w:rsidR="00F677DD">
        <w:rPr>
          <w:rFonts w:eastAsiaTheme="minorEastAsia"/>
          <w:lang w:val="en-US"/>
        </w:rPr>
        <w:t xml:space="preserve"> was used to examine irregular behavior of a network in order to </w:t>
      </w:r>
      <w:del w:id="545" w:author="Fleur Zeldenrust" w:date="2015-06-01T17:19:00Z">
        <w:r w:rsidR="00F677DD" w:rsidDel="00312657">
          <w:rPr>
            <w:rFonts w:eastAsiaTheme="minorEastAsia"/>
            <w:lang w:val="en-US"/>
          </w:rPr>
          <w:delText>say something about was</w:delText>
        </w:r>
      </w:del>
      <w:ins w:id="546" w:author="Fleur Zeldenrust" w:date="2015-06-01T17:19:00Z">
        <w:r w:rsidR="00312657">
          <w:rPr>
            <w:rFonts w:eastAsiaTheme="minorEastAsia"/>
            <w:lang w:val="en-US"/>
          </w:rPr>
          <w:t>investigate the</w:t>
        </w:r>
      </w:ins>
      <w:r w:rsidR="00F677DD">
        <w:rPr>
          <w:rFonts w:eastAsiaTheme="minorEastAsia"/>
          <w:lang w:val="en-US"/>
        </w:rPr>
        <w:t xml:space="preserve"> causes </w:t>
      </w:r>
      <w:del w:id="547" w:author="Fleur Zeldenrust" w:date="2015-06-01T17:19:00Z">
        <w:r w:rsidR="00F677DD" w:rsidDel="00312657">
          <w:rPr>
            <w:rFonts w:eastAsiaTheme="minorEastAsia"/>
            <w:lang w:val="en-US"/>
          </w:rPr>
          <w:delText xml:space="preserve">the </w:delText>
        </w:r>
      </w:del>
      <w:ins w:id="548" w:author="Fleur Zeldenrust" w:date="2015-06-01T17:19:00Z">
        <w:r w:rsidR="00312657">
          <w:rPr>
            <w:rFonts w:eastAsiaTheme="minorEastAsia"/>
            <w:lang w:val="en-US"/>
          </w:rPr>
          <w:t xml:space="preserve">of </w:t>
        </w:r>
      </w:ins>
      <w:r w:rsidR="00F677DD">
        <w:rPr>
          <w:rFonts w:eastAsiaTheme="minorEastAsia"/>
          <w:lang w:val="en-US"/>
        </w:rPr>
        <w:t xml:space="preserve">irregular </w:t>
      </w:r>
      <w:del w:id="549" w:author="Fleur Zeldenrust" w:date="2015-06-01T17:19:00Z">
        <w:r w:rsidR="00F677DD" w:rsidDel="00312657">
          <w:rPr>
            <w:rFonts w:eastAsiaTheme="minorEastAsia"/>
            <w:lang w:val="en-US"/>
          </w:rPr>
          <w:delText xml:space="preserve">behavior </w:delText>
        </w:r>
      </w:del>
      <w:ins w:id="550" w:author="Fleur Zeldenrust" w:date="2015-06-01T17:19:00Z">
        <w:r w:rsidR="00312657">
          <w:rPr>
            <w:rFonts w:eastAsiaTheme="minorEastAsia"/>
            <w:lang w:val="en-US"/>
          </w:rPr>
          <w:t xml:space="preserve">neural activity </w:t>
        </w:r>
      </w:ins>
      <w:r w:rsidR="00F677DD">
        <w:rPr>
          <w:rFonts w:eastAsiaTheme="minorEastAsia"/>
          <w:lang w:val="en-US"/>
        </w:rPr>
        <w:t xml:space="preserve">in the human brain. In this study, an </w:t>
      </w:r>
      <w:r w:rsidR="00F677DD">
        <w:rPr>
          <w:rFonts w:eastAsiaTheme="minorEastAsia"/>
          <w:lang w:val="en-US"/>
        </w:rPr>
        <w:lastRenderedPageBreak/>
        <w:t xml:space="preserve">adaptation of the model of </w:t>
      </w:r>
      <w:r w:rsidR="00845598" w:rsidRPr="0079282D">
        <w:rPr>
          <w:rFonts w:eastAsiaTheme="minorEastAsia"/>
          <w:i/>
          <w:lang w:val="en-US"/>
        </w:rPr>
        <w:fldChar w:fldCharType="begin" w:fldLock="1"/>
      </w:r>
      <w:r w:rsidR="00F677DD" w:rsidRPr="0079282D">
        <w:rPr>
          <w:rFonts w:eastAsiaTheme="minorEastAsia"/>
          <w:i/>
          <w:lang w:val="en-US"/>
        </w:rPr>
        <w:instrText>ADDIN CSL_CITATION { "citationItems" : [ { "id" : "ITEM-1", "itemData" : { "DOI" : "10.1371/journal.pcbi.1003272", "ISSN" : "1553734X", "PMID" : "24204224", "abstract" : "The phenomenology and cellular mechanisms of cortical synaptic plasticity are becoming known in increasing detail, but the computational principles by which cortical plasticity enables the development of sensory representations are unclear. Here we describe a framework for cortical synaptic plasticity termed the \"Convallis rule\", mathematically derived from a principle of unsupervised learning via constrained optimization. Implementation of the rule caused a recurrent cortex-like network of simulated spiking neurons to develop rate representations of real-world speech stimuli, enabling classification by a downstream linear decoder. Applied to spike patterns used in in vitro plasticity experiments, the rule reproduced multiple results including and beyond STDP. However STDP alone produced poorer learning performance. The mathematical form of the rule is consistent with a dual coincidence detector mechanism that has been suggested by experiments in several synaptic classes of juvenile neocortex. Based on this confluence of normative, phenomenological, and mechanistic evidence, we suggest that the rule may approximate a fundamental computational principle of the neocortex.", "author" : [ { "dropping-particle" : "", "family" : "Yger", "given" : "Pierre", "non-dropping-particle" : "", "parse-names" : false, "suffix" : "" }, { "dropping-particle" : "", "family" : "Harris", "given" : "Kenneth D.", "non-dropping-particle" : "", "parse-names" : false, "suffix" : "" } ], "container-title" : "PLoS Computational Biology", "id" : "ITEM-1", "issue" : "10", "issued" : { "date-parts" : [ [ "2013" ] ] }, "title" : "The Convallis Rule for Unsupervised Learning in Cortical Networks", "type" : "article-journal", "volume" : "9" }, "uris" : [ "http://www.mendeley.com/documents/?uuid=51d1cd04-9168-45c8-a081-170a755c75f9" ] } ], "mendeley" : { "formattedCitation" : "(Yger &amp; Harris, 2013)", "manualFormatting" : "Yger &amp; Harris, 2013", "plainTextFormattedCitation" : "(Yger &amp; Harris, 2013)", "previouslyFormattedCitation" : "(Yger &amp; Harris, 2013)" }, "properties" : { "noteIndex" : 0 }, "schema" : "https://github.com/citation-style-language/schema/raw/master/csl-citation.json" }</w:instrText>
      </w:r>
      <w:r w:rsidR="00845598" w:rsidRPr="0079282D">
        <w:rPr>
          <w:rFonts w:eastAsiaTheme="minorEastAsia"/>
          <w:i/>
          <w:lang w:val="en-US"/>
        </w:rPr>
        <w:fldChar w:fldCharType="separate"/>
      </w:r>
      <w:r w:rsidR="00F677DD" w:rsidRPr="0079282D">
        <w:rPr>
          <w:rFonts w:eastAsiaTheme="minorEastAsia"/>
          <w:i/>
          <w:noProof/>
          <w:lang w:val="en-US"/>
        </w:rPr>
        <w:t>Yger &amp; Harris, 2013</w:t>
      </w:r>
      <w:r w:rsidR="00845598" w:rsidRPr="0079282D">
        <w:rPr>
          <w:rFonts w:eastAsiaTheme="minorEastAsia"/>
          <w:i/>
          <w:lang w:val="en-US"/>
        </w:rPr>
        <w:fldChar w:fldCharType="end"/>
      </w:r>
      <w:r w:rsidR="00F677DD">
        <w:rPr>
          <w:rFonts w:eastAsiaTheme="minorEastAsia"/>
          <w:lang w:val="en-US"/>
        </w:rPr>
        <w:t xml:space="preserve"> is quantified </w:t>
      </w:r>
      <w:del w:id="551" w:author="Fleur Zeldenrust" w:date="2015-06-01T17:19:00Z">
        <w:r w:rsidR="00F677DD" w:rsidDel="00B46B91">
          <w:rPr>
            <w:rFonts w:eastAsiaTheme="minorEastAsia"/>
            <w:lang w:val="en-US"/>
          </w:rPr>
          <w:delText xml:space="preserve">for </w:delText>
        </w:r>
      </w:del>
      <w:ins w:id="552" w:author="Fleur Zeldenrust" w:date="2015-06-01T17:19:00Z">
        <w:r w:rsidR="00B46B91">
          <w:rPr>
            <w:rFonts w:eastAsiaTheme="minorEastAsia"/>
            <w:lang w:val="en-US"/>
          </w:rPr>
          <w:t xml:space="preserve">to research the </w:t>
        </w:r>
      </w:ins>
      <w:r w:rsidR="00F677DD">
        <w:rPr>
          <w:rFonts w:eastAsiaTheme="minorEastAsia"/>
          <w:lang w:val="en-US"/>
        </w:rPr>
        <w:t xml:space="preserve">regularity and synchrony </w:t>
      </w:r>
      <w:del w:id="553" w:author="Fleur Zeldenrust" w:date="2015-06-01T17:20:00Z">
        <w:r w:rsidR="00F677DD" w:rsidDel="00B46B91">
          <w:rPr>
            <w:rFonts w:eastAsiaTheme="minorEastAsia"/>
            <w:lang w:val="en-US"/>
          </w:rPr>
          <w:delText>as well</w:delText>
        </w:r>
      </w:del>
      <w:ins w:id="554" w:author="Fleur Zeldenrust" w:date="2015-06-01T17:20:00Z">
        <w:r w:rsidR="00B46B91">
          <w:rPr>
            <w:rFonts w:eastAsiaTheme="minorEastAsia"/>
            <w:lang w:val="en-US"/>
          </w:rPr>
          <w:t>of this extended model</w:t>
        </w:r>
      </w:ins>
      <w:r w:rsidR="00F677DD">
        <w:rPr>
          <w:rFonts w:eastAsiaTheme="minorEastAsia"/>
          <w:lang w:val="en-US"/>
        </w:rPr>
        <w:t xml:space="preserve">, and appears to behave as </w:t>
      </w:r>
      <w:r w:rsidR="0079282D">
        <w:rPr>
          <w:rFonts w:eastAsiaTheme="minorEastAsia"/>
          <w:lang w:val="en-US"/>
        </w:rPr>
        <w:t xml:space="preserve">an asynchronous irregular network as well. As this is a more biological plausible network, it could </w:t>
      </w:r>
      <w:del w:id="555" w:author="Fleur Zeldenrust" w:date="2015-06-01T17:20:00Z">
        <w:r w:rsidR="0079282D" w:rsidDel="00A919B8">
          <w:rPr>
            <w:rFonts w:eastAsiaTheme="minorEastAsia"/>
            <w:lang w:val="en-US"/>
          </w:rPr>
          <w:delText xml:space="preserve"> </w:delText>
        </w:r>
      </w:del>
      <w:r w:rsidR="0079282D">
        <w:rPr>
          <w:rFonts w:eastAsiaTheme="minorEastAsia"/>
          <w:lang w:val="en-US"/>
        </w:rPr>
        <w:t>be used to examine the influence of different</w:t>
      </w:r>
      <w:ins w:id="556" w:author="Fleur Zeldenrust" w:date="2015-06-01T17:21:00Z">
        <w:r w:rsidR="00A919B8">
          <w:rPr>
            <w:rFonts w:eastAsiaTheme="minorEastAsia"/>
            <w:lang w:val="en-US"/>
          </w:rPr>
          <w:t xml:space="preserve"> </w:t>
        </w:r>
      </w:ins>
      <w:ins w:id="557" w:author="Fleur Zeldenrust" w:date="2015-06-01T17:20:00Z">
        <w:r w:rsidR="00A919B8">
          <w:rPr>
            <w:rFonts w:eastAsiaTheme="minorEastAsia"/>
            <w:lang w:val="en-US"/>
          </w:rPr>
          <w:t>biological</w:t>
        </w:r>
      </w:ins>
      <w:ins w:id="558" w:author="Fleur Zeldenrust" w:date="2015-06-01T17:21:00Z">
        <w:r w:rsidR="00A919B8">
          <w:rPr>
            <w:rFonts w:eastAsiaTheme="minorEastAsia"/>
            <w:lang w:val="en-US"/>
          </w:rPr>
          <w:t>ly relevant</w:t>
        </w:r>
      </w:ins>
      <w:ins w:id="559" w:author="Fleur Zeldenrust" w:date="2015-06-01T17:20:00Z">
        <w:r w:rsidR="00A919B8">
          <w:rPr>
            <w:rFonts w:eastAsiaTheme="minorEastAsia"/>
            <w:lang w:val="en-US"/>
          </w:rPr>
          <w:t xml:space="preserve"> </w:t>
        </w:r>
      </w:ins>
      <w:r w:rsidR="0079282D">
        <w:rPr>
          <w:rFonts w:eastAsiaTheme="minorEastAsia"/>
          <w:lang w:val="en-US"/>
        </w:rPr>
        <w:t xml:space="preserve"> </w:t>
      </w:r>
      <w:del w:id="560" w:author="Fleur Zeldenrust" w:date="2015-06-01T17:20:00Z">
        <w:r w:rsidR="0079282D" w:rsidDel="00A919B8">
          <w:rPr>
            <w:rFonts w:eastAsiaTheme="minorEastAsia"/>
            <w:lang w:val="en-US"/>
          </w:rPr>
          <w:delText xml:space="preserve">parameters </w:delText>
        </w:r>
      </w:del>
      <w:ins w:id="561" w:author="Fleur Zeldenrust" w:date="2015-06-01T17:20:00Z">
        <w:r w:rsidR="00A919B8">
          <w:rPr>
            <w:rFonts w:eastAsiaTheme="minorEastAsia"/>
            <w:lang w:val="en-US"/>
          </w:rPr>
          <w:t xml:space="preserve">properties, such as synaptic strength, connectivity patterns and </w:t>
        </w:r>
      </w:ins>
      <w:ins w:id="562" w:author="Fleur Zeldenrust" w:date="2015-06-01T17:21:00Z">
        <w:r w:rsidR="00A919B8">
          <w:rPr>
            <w:rFonts w:eastAsiaTheme="minorEastAsia"/>
            <w:lang w:val="en-US"/>
          </w:rPr>
          <w:t>…(verzin nog maar wat leuks)</w:t>
        </w:r>
      </w:ins>
      <w:ins w:id="563" w:author="Fleur Zeldenrust" w:date="2015-06-01T17:20:00Z">
        <w:r w:rsidR="00A919B8">
          <w:rPr>
            <w:rFonts w:eastAsiaTheme="minorEastAsia"/>
            <w:lang w:val="en-US"/>
          </w:rPr>
          <w:t xml:space="preserve"> </w:t>
        </w:r>
      </w:ins>
      <w:r w:rsidR="0079282D">
        <w:rPr>
          <w:rFonts w:eastAsiaTheme="minorEastAsia"/>
          <w:lang w:val="en-US"/>
        </w:rPr>
        <w:t>on the</w:t>
      </w:r>
      <w:ins w:id="564" w:author="Fleur Zeldenrust" w:date="2015-06-01T17:22:00Z">
        <w:r w:rsidR="00A919B8">
          <w:rPr>
            <w:rFonts w:eastAsiaTheme="minorEastAsia"/>
            <w:lang w:val="en-US"/>
          </w:rPr>
          <w:t xml:space="preserve"> </w:t>
        </w:r>
      </w:ins>
      <w:ins w:id="565" w:author="Fleur Zeldenrust" w:date="2015-06-01T17:21:00Z">
        <w:r w:rsidR="00A919B8">
          <w:rPr>
            <w:rFonts w:eastAsiaTheme="minorEastAsia"/>
            <w:lang w:val="en-US"/>
          </w:rPr>
          <w:t xml:space="preserve">behaviour of </w:t>
        </w:r>
      </w:ins>
      <w:r w:rsidR="0079282D">
        <w:rPr>
          <w:rFonts w:eastAsiaTheme="minorEastAsia"/>
          <w:lang w:val="en-US"/>
        </w:rPr>
        <w:t xml:space="preserve"> </w:t>
      </w:r>
      <w:ins w:id="566" w:author="Fleur Zeldenrust" w:date="2015-06-01T17:22:00Z">
        <w:r w:rsidR="00A919B8">
          <w:rPr>
            <w:rFonts w:eastAsiaTheme="minorEastAsia"/>
            <w:lang w:val="en-US"/>
          </w:rPr>
          <w:t xml:space="preserve">such </w:t>
        </w:r>
      </w:ins>
      <w:ins w:id="567" w:author="Fleur Zeldenrust" w:date="2015-06-01T17:21:00Z">
        <w:r w:rsidR="00A919B8">
          <w:rPr>
            <w:rFonts w:eastAsiaTheme="minorEastAsia"/>
            <w:lang w:val="en-US"/>
          </w:rPr>
          <w:t xml:space="preserve">neural </w:t>
        </w:r>
      </w:ins>
      <w:del w:id="568" w:author="Fleur Zeldenrust" w:date="2015-06-01T17:22:00Z">
        <w:r w:rsidR="0079282D" w:rsidDel="00A919B8">
          <w:rPr>
            <w:rFonts w:eastAsiaTheme="minorEastAsia"/>
            <w:lang w:val="en-US"/>
          </w:rPr>
          <w:delText>activity</w:delText>
        </w:r>
      </w:del>
      <w:ins w:id="569" w:author="Fleur Zeldenrust" w:date="2015-06-01T17:22:00Z">
        <w:r w:rsidR="00A919B8">
          <w:rPr>
            <w:rFonts w:eastAsiaTheme="minorEastAsia"/>
            <w:lang w:val="en-US"/>
          </w:rPr>
          <w:t>networks.</w:t>
        </w:r>
      </w:ins>
      <w:del w:id="570" w:author="Fleur Zeldenrust" w:date="2015-06-01T17:22:00Z">
        <w:r w:rsidR="0079282D" w:rsidDel="00A919B8">
          <w:rPr>
            <w:rFonts w:eastAsiaTheme="minorEastAsia"/>
            <w:lang w:val="en-US"/>
          </w:rPr>
          <w:delText>, and predictions for human cortical activity can be made.</w:delText>
        </w:r>
      </w:del>
    </w:p>
    <w:p w:rsidR="0079282D" w:rsidRDefault="0079282D" w:rsidP="005944C8">
      <w:pPr>
        <w:jc w:val="both"/>
        <w:rPr>
          <w:rFonts w:eastAsiaTheme="minorEastAsia"/>
          <w:lang w:val="en-US"/>
        </w:rPr>
      </w:pPr>
      <w:r>
        <w:rPr>
          <w:rFonts w:eastAsiaTheme="minorEastAsia"/>
          <w:lang w:val="en-US"/>
        </w:rPr>
        <w:t xml:space="preserve">Future studies can show what the influence of </w:t>
      </w:r>
      <w:commentRangeStart w:id="571"/>
      <w:r>
        <w:rPr>
          <w:rFonts w:eastAsiaTheme="minorEastAsia"/>
          <w:lang w:val="en-US"/>
        </w:rPr>
        <w:t xml:space="preserve">other parameters </w:t>
      </w:r>
      <w:commentRangeEnd w:id="571"/>
      <w:r w:rsidR="00A919B8">
        <w:rPr>
          <w:rStyle w:val="Verwijzingopmerking"/>
        </w:rPr>
        <w:commentReference w:id="571"/>
      </w:r>
      <w:r>
        <w:rPr>
          <w:rFonts w:eastAsiaTheme="minorEastAsia"/>
          <w:lang w:val="en-US"/>
        </w:rPr>
        <w:t xml:space="preserve">is on the activity of a balanced network, especially the </w:t>
      </w:r>
      <w:commentRangeStart w:id="572"/>
      <w:r>
        <w:rPr>
          <w:rFonts w:eastAsiaTheme="minorEastAsia"/>
          <w:lang w:val="en-US"/>
        </w:rPr>
        <w:t>irregular asynchronous state.</w:t>
      </w:r>
      <w:commentRangeEnd w:id="572"/>
      <w:r w:rsidR="00A919B8">
        <w:rPr>
          <w:rStyle w:val="Verwijzingopmerking"/>
        </w:rPr>
        <w:commentReference w:id="572"/>
      </w:r>
      <w:r>
        <w:rPr>
          <w:rFonts w:eastAsiaTheme="minorEastAsia"/>
          <w:lang w:val="en-US"/>
        </w:rPr>
        <w:t xml:space="preserve"> Furthermore, more realistic components of  neurons or synapses can be added and their influence examined. With the continuing growth of the computational power, more detailed models of neurons can be connected in</w:t>
      </w:r>
      <w:del w:id="573" w:author="Fleur Zeldenrust" w:date="2015-06-01T17:24:00Z">
        <w:r w:rsidDel="00A919B8">
          <w:rPr>
            <w:rFonts w:eastAsiaTheme="minorEastAsia"/>
            <w:lang w:val="en-US"/>
          </w:rPr>
          <w:delText xml:space="preserve"> a</w:delText>
        </w:r>
      </w:del>
      <w:r>
        <w:rPr>
          <w:rFonts w:eastAsiaTheme="minorEastAsia"/>
          <w:lang w:val="en-US"/>
        </w:rPr>
        <w:t xml:space="preserve"> large scale network</w:t>
      </w:r>
      <w:ins w:id="574" w:author="Fleur Zeldenrust" w:date="2015-06-01T17:24:00Z">
        <w:r w:rsidR="00A919B8">
          <w:rPr>
            <w:rFonts w:eastAsiaTheme="minorEastAsia"/>
            <w:lang w:val="en-US"/>
          </w:rPr>
          <w:t>s</w:t>
        </w:r>
      </w:ins>
      <w:r>
        <w:rPr>
          <w:rFonts w:eastAsiaTheme="minorEastAsia"/>
          <w:lang w:val="en-US"/>
        </w:rPr>
        <w:t xml:space="preserve"> and simulations can still be run in a reasonable time. This could give more insight in how these networks behave and how the</w:t>
      </w:r>
      <w:ins w:id="575" w:author="Fleur Zeldenrust" w:date="2015-06-01T17:24:00Z">
        <w:r w:rsidR="00A919B8">
          <w:rPr>
            <w:rFonts w:eastAsiaTheme="minorEastAsia"/>
            <w:lang w:val="en-US"/>
          </w:rPr>
          <w:t>ir</w:t>
        </w:r>
      </w:ins>
      <w:del w:id="576" w:author="Fleur Zeldenrust" w:date="2015-06-01T17:24:00Z">
        <w:r w:rsidDel="00A919B8">
          <w:rPr>
            <w:rFonts w:eastAsiaTheme="minorEastAsia"/>
            <w:lang w:val="en-US"/>
          </w:rPr>
          <w:delText>y</w:delText>
        </w:r>
      </w:del>
      <w:r>
        <w:rPr>
          <w:rFonts w:eastAsiaTheme="minorEastAsia"/>
          <w:lang w:val="en-US"/>
        </w:rPr>
        <w:t xml:space="preserve"> </w:t>
      </w:r>
      <w:del w:id="577" w:author="Fleur Zeldenrust" w:date="2015-06-01T17:24:00Z">
        <w:r w:rsidDel="00A919B8">
          <w:rPr>
            <w:rFonts w:eastAsiaTheme="minorEastAsia"/>
            <w:lang w:val="en-US"/>
          </w:rPr>
          <w:delText>are influenced</w:delText>
        </w:r>
      </w:del>
      <w:ins w:id="578" w:author="Fleur Zeldenrust" w:date="2015-06-01T17:24:00Z">
        <w:r w:rsidR="00A919B8">
          <w:rPr>
            <w:rFonts w:eastAsiaTheme="minorEastAsia"/>
            <w:lang w:val="en-US"/>
          </w:rPr>
          <w:t>is formed</w:t>
        </w:r>
      </w:ins>
      <w:r>
        <w:rPr>
          <w:rFonts w:eastAsiaTheme="minorEastAsia"/>
          <w:lang w:val="en-US"/>
        </w:rPr>
        <w:t xml:space="preserve">, and </w:t>
      </w:r>
      <w:del w:id="579" w:author="Fleur Zeldenrust" w:date="2015-06-01T17:25:00Z">
        <w:r w:rsidDel="00FC486C">
          <w:rPr>
            <w:rFonts w:eastAsiaTheme="minorEastAsia"/>
            <w:lang w:val="en-US"/>
          </w:rPr>
          <w:delText xml:space="preserve">hopefully </w:delText>
        </w:r>
      </w:del>
      <w:r>
        <w:rPr>
          <w:rFonts w:eastAsiaTheme="minorEastAsia"/>
          <w:lang w:val="en-US"/>
        </w:rPr>
        <w:t xml:space="preserve">this will </w:t>
      </w:r>
      <w:del w:id="580" w:author="Fleur Zeldenrust" w:date="2015-06-01T17:25:00Z">
        <w:r w:rsidDel="00FC486C">
          <w:rPr>
            <w:rFonts w:eastAsiaTheme="minorEastAsia"/>
            <w:lang w:val="en-US"/>
          </w:rPr>
          <w:delText xml:space="preserve">lead </w:delText>
        </w:r>
      </w:del>
      <w:ins w:id="581" w:author="Fleur Zeldenrust" w:date="2015-06-01T17:25:00Z">
        <w:r w:rsidR="00FC486C">
          <w:rPr>
            <w:rFonts w:eastAsiaTheme="minorEastAsia"/>
            <w:lang w:val="en-US"/>
          </w:rPr>
          <w:t>result in</w:t>
        </w:r>
      </w:ins>
      <w:del w:id="582" w:author="Fleur Zeldenrust" w:date="2015-06-01T17:25:00Z">
        <w:r w:rsidDel="00FC486C">
          <w:rPr>
            <w:rFonts w:eastAsiaTheme="minorEastAsia"/>
            <w:lang w:val="en-US"/>
          </w:rPr>
          <w:delText>to</w:delText>
        </w:r>
      </w:del>
      <w:r>
        <w:rPr>
          <w:rFonts w:eastAsiaTheme="minorEastAsia"/>
          <w:lang w:val="en-US"/>
        </w:rPr>
        <w:t xml:space="preserve"> a better understanding of the computations made in the human brain.</w:t>
      </w:r>
    </w:p>
    <w:p w:rsidR="0079282D" w:rsidRPr="00F677DD" w:rsidRDefault="00072616" w:rsidP="005944C8">
      <w:pPr>
        <w:jc w:val="both"/>
        <w:rPr>
          <w:rFonts w:eastAsiaTheme="minorEastAsia"/>
          <w:noProof/>
          <w:lang w:val="en-US"/>
        </w:rPr>
      </w:pPr>
      <w:ins w:id="583" w:author="Fleur Zeldenrust" w:date="2015-06-01T17:28:00Z">
        <w:r>
          <w:rPr>
            <w:rFonts w:eastAsiaTheme="minorEastAsia"/>
            <w:noProof/>
            <w:lang w:val="en-US"/>
          </w:rPr>
          <w:t xml:space="preserve">In this paper/thesis, </w:t>
        </w:r>
      </w:ins>
      <w:ins w:id="584" w:author="Fleur Zeldenrust" w:date="2015-06-01T17:26:00Z">
        <w:r>
          <w:rPr>
            <w:rFonts w:eastAsiaTheme="minorEastAsia"/>
            <w:noProof/>
            <w:lang w:val="en-US"/>
          </w:rPr>
          <w:t>w</w:t>
        </w:r>
        <w:r w:rsidR="00FC486C">
          <w:rPr>
            <w:rFonts w:eastAsiaTheme="minorEastAsia"/>
            <w:noProof/>
            <w:lang w:val="en-US"/>
          </w:rPr>
          <w:t>e /I e</w:t>
        </w:r>
      </w:ins>
      <w:del w:id="585" w:author="Fleur Zeldenrust" w:date="2015-06-01T17:26:00Z">
        <w:r w:rsidR="00696772" w:rsidDel="00FC486C">
          <w:rPr>
            <w:rFonts w:eastAsiaTheme="minorEastAsia"/>
            <w:noProof/>
            <w:lang w:val="en-US"/>
          </w:rPr>
          <w:delText>E</w:delText>
        </w:r>
      </w:del>
      <w:r w:rsidR="00696772">
        <w:rPr>
          <w:rFonts w:eastAsiaTheme="minorEastAsia"/>
          <w:noProof/>
          <w:lang w:val="en-US"/>
        </w:rPr>
        <w:t>xamined</w:t>
      </w:r>
      <w:ins w:id="586" w:author="Fleur Zeldenrust" w:date="2015-06-01T17:28:00Z">
        <w:r>
          <w:rPr>
            <w:rFonts w:eastAsiaTheme="minorEastAsia"/>
            <w:noProof/>
            <w:lang w:val="en-US"/>
          </w:rPr>
          <w:t xml:space="preserve"> </w:t>
        </w:r>
      </w:ins>
      <w:del w:id="587" w:author="Fleur Zeldenrust" w:date="2015-06-01T17:28:00Z">
        <w:r w:rsidR="00696772" w:rsidDel="00072616">
          <w:rPr>
            <w:rFonts w:eastAsiaTheme="minorEastAsia"/>
            <w:noProof/>
            <w:lang w:val="en-US"/>
          </w:rPr>
          <w:delText xml:space="preserve"> is </w:delText>
        </w:r>
      </w:del>
      <w:r w:rsidR="00696772">
        <w:rPr>
          <w:rFonts w:eastAsiaTheme="minorEastAsia"/>
          <w:noProof/>
          <w:lang w:val="en-US"/>
        </w:rPr>
        <w:t xml:space="preserve">whether a </w:t>
      </w:r>
      <w:del w:id="588" w:author="Fleur Zeldenrust" w:date="2015-06-01T17:28:00Z">
        <w:r w:rsidR="00696772" w:rsidDel="00294E4D">
          <w:rPr>
            <w:rFonts w:eastAsiaTheme="minorEastAsia"/>
            <w:noProof/>
            <w:lang w:val="en-US"/>
          </w:rPr>
          <w:delText>more complex</w:delText>
        </w:r>
      </w:del>
      <w:ins w:id="589" w:author="Fleur Zeldenrust" w:date="2015-06-01T17:28:00Z">
        <w:r w:rsidR="00294E4D">
          <w:rPr>
            <w:rFonts w:eastAsiaTheme="minorEastAsia"/>
            <w:noProof/>
            <w:lang w:val="en-US"/>
          </w:rPr>
          <w:t>extended</w:t>
        </w:r>
      </w:ins>
      <w:r w:rsidR="00696772">
        <w:rPr>
          <w:rFonts w:eastAsiaTheme="minorEastAsia"/>
          <w:noProof/>
          <w:lang w:val="en-US"/>
        </w:rPr>
        <w:t xml:space="preserve"> </w:t>
      </w:r>
      <w:del w:id="590" w:author="Fleur Zeldenrust" w:date="2015-06-01T17:26:00Z">
        <w:r w:rsidR="00696772" w:rsidDel="00FC486C">
          <w:rPr>
            <w:rFonts w:eastAsiaTheme="minorEastAsia"/>
            <w:noProof/>
            <w:lang w:val="en-US"/>
          </w:rPr>
          <w:delText xml:space="preserve">neuron </w:delText>
        </w:r>
      </w:del>
      <w:ins w:id="591" w:author="Fleur Zeldenrust" w:date="2015-06-01T17:26:00Z">
        <w:r w:rsidR="00FC486C">
          <w:rPr>
            <w:rFonts w:eastAsiaTheme="minorEastAsia"/>
            <w:noProof/>
            <w:lang w:val="en-US"/>
          </w:rPr>
          <w:t xml:space="preserve">network/synapse </w:t>
        </w:r>
      </w:ins>
      <w:r w:rsidR="00696772">
        <w:rPr>
          <w:rFonts w:eastAsiaTheme="minorEastAsia"/>
          <w:noProof/>
          <w:lang w:val="en-US"/>
        </w:rPr>
        <w:t xml:space="preserve">model can reach balanced states similar to </w:t>
      </w:r>
      <w:del w:id="592" w:author="Fleur Zeldenrust" w:date="2015-06-01T17:26:00Z">
        <w:r w:rsidR="00696772" w:rsidDel="00FC486C">
          <w:rPr>
            <w:rFonts w:eastAsiaTheme="minorEastAsia"/>
            <w:noProof/>
            <w:lang w:val="en-US"/>
          </w:rPr>
          <w:delText>a simpler neuron model which can do</w:delText>
        </w:r>
      </w:del>
      <w:ins w:id="593" w:author="Fleur Zeldenrust" w:date="2015-06-01T17:26:00Z">
        <w:r w:rsidR="00FC486C">
          <w:rPr>
            <w:rFonts w:eastAsiaTheme="minorEastAsia"/>
            <w:noProof/>
            <w:lang w:val="en-US"/>
          </w:rPr>
          <w:t>Brunel (2000)</w:t>
        </w:r>
      </w:ins>
      <w:r w:rsidR="00696772">
        <w:rPr>
          <w:rFonts w:eastAsiaTheme="minorEastAsia"/>
          <w:noProof/>
          <w:lang w:val="en-US"/>
        </w:rPr>
        <w:t xml:space="preserve">. It </w:t>
      </w:r>
      <w:del w:id="594" w:author="Fleur Zeldenrust" w:date="2015-06-01T17:26:00Z">
        <w:r w:rsidR="00696772" w:rsidDel="00FC486C">
          <w:rPr>
            <w:rFonts w:eastAsiaTheme="minorEastAsia"/>
            <w:noProof/>
            <w:lang w:val="en-US"/>
          </w:rPr>
          <w:delText xml:space="preserve">is </w:delText>
        </w:r>
      </w:del>
      <w:ins w:id="595" w:author="Fleur Zeldenrust" w:date="2015-06-01T17:26:00Z">
        <w:r w:rsidR="00FC486C">
          <w:rPr>
            <w:rFonts w:eastAsiaTheme="minorEastAsia"/>
            <w:noProof/>
            <w:lang w:val="en-US"/>
          </w:rPr>
          <w:t xml:space="preserve">was </w:t>
        </w:r>
      </w:ins>
      <w:r w:rsidR="00696772">
        <w:rPr>
          <w:rFonts w:eastAsiaTheme="minorEastAsia"/>
          <w:noProof/>
          <w:lang w:val="en-US"/>
        </w:rPr>
        <w:t xml:space="preserve">shown that this more complex </w:t>
      </w:r>
      <w:del w:id="596" w:author="Fleur Zeldenrust" w:date="2015-06-01T17:26:00Z">
        <w:r w:rsidR="00696772" w:rsidDel="00FC486C">
          <w:rPr>
            <w:rFonts w:eastAsiaTheme="minorEastAsia"/>
            <w:noProof/>
            <w:lang w:val="en-US"/>
          </w:rPr>
          <w:delText xml:space="preserve">neuron </w:delText>
        </w:r>
      </w:del>
      <w:r w:rsidR="00696772">
        <w:rPr>
          <w:rFonts w:eastAsiaTheme="minorEastAsia"/>
          <w:noProof/>
          <w:lang w:val="en-US"/>
        </w:rPr>
        <w:t>model</w:t>
      </w:r>
      <w:bookmarkStart w:id="597" w:name="_GoBack"/>
      <w:bookmarkEnd w:id="597"/>
      <w:del w:id="598" w:author="Fleur Zeldenrust" w:date="2015-06-01T17:28:00Z">
        <w:r w:rsidR="00696772" w:rsidDel="006D6125">
          <w:rPr>
            <w:rFonts w:eastAsiaTheme="minorEastAsia"/>
            <w:noProof/>
            <w:lang w:val="en-US"/>
          </w:rPr>
          <w:delText xml:space="preserve"> is</w:delText>
        </w:r>
      </w:del>
      <w:r w:rsidR="00696772">
        <w:rPr>
          <w:rFonts w:eastAsiaTheme="minorEastAsia"/>
          <w:noProof/>
          <w:lang w:val="en-US"/>
        </w:rPr>
        <w:t xml:space="preserve"> </w:t>
      </w:r>
      <w:del w:id="599" w:author="Fleur Zeldenrust" w:date="2015-06-01T17:26:00Z">
        <w:r w:rsidR="00696772" w:rsidDel="00FC486C">
          <w:rPr>
            <w:rFonts w:eastAsiaTheme="minorEastAsia"/>
            <w:noProof/>
            <w:lang w:val="en-US"/>
          </w:rPr>
          <w:delText>able to do that</w:delText>
        </w:r>
      </w:del>
      <w:ins w:id="600" w:author="Fleur Zeldenrust" w:date="2015-06-01T17:26:00Z">
        <w:r w:rsidR="00FC486C">
          <w:rPr>
            <w:rFonts w:eastAsiaTheme="minorEastAsia"/>
            <w:noProof/>
            <w:lang w:val="en-US"/>
          </w:rPr>
          <w:t>shows asynchronous irregular behaviour</w:t>
        </w:r>
      </w:ins>
      <w:r w:rsidR="00696772">
        <w:rPr>
          <w:rFonts w:eastAsiaTheme="minorEastAsia"/>
          <w:noProof/>
          <w:lang w:val="en-US"/>
        </w:rPr>
        <w:t xml:space="preserve">, but </w:t>
      </w:r>
      <w:r w:rsidR="00C934F5">
        <w:rPr>
          <w:rFonts w:eastAsiaTheme="minorEastAsia"/>
          <w:noProof/>
          <w:lang w:val="en-US"/>
        </w:rPr>
        <w:t>that th</w:t>
      </w:r>
      <w:ins w:id="601" w:author="Fleur Zeldenrust" w:date="2015-06-01T17:26:00Z">
        <w:r w:rsidR="00FC486C">
          <w:rPr>
            <w:rFonts w:eastAsiaTheme="minorEastAsia"/>
            <w:noProof/>
            <w:lang w:val="en-US"/>
          </w:rPr>
          <w:t>is</w:t>
        </w:r>
      </w:ins>
      <w:del w:id="602" w:author="Fleur Zeldenrust" w:date="2015-06-01T17:26:00Z">
        <w:r w:rsidR="00C934F5" w:rsidDel="00FC486C">
          <w:rPr>
            <w:rFonts w:eastAsiaTheme="minorEastAsia"/>
            <w:noProof/>
            <w:lang w:val="en-US"/>
          </w:rPr>
          <w:delText>e</w:delText>
        </w:r>
      </w:del>
      <w:r w:rsidR="00C934F5">
        <w:rPr>
          <w:rFonts w:eastAsiaTheme="minorEastAsia"/>
          <w:noProof/>
          <w:lang w:val="en-US"/>
        </w:rPr>
        <w:t xml:space="preserve"> behavior is different</w:t>
      </w:r>
      <w:ins w:id="603" w:author="Fleur Zeldenrust" w:date="2015-06-01T17:27:00Z">
        <w:r w:rsidR="00FC486C">
          <w:rPr>
            <w:rFonts w:eastAsiaTheme="minorEastAsia"/>
            <w:noProof/>
            <w:lang w:val="en-US"/>
          </w:rPr>
          <w:t xml:space="preserve"> (bursting)</w:t>
        </w:r>
      </w:ins>
      <w:r w:rsidR="00C934F5">
        <w:rPr>
          <w:rFonts w:eastAsiaTheme="minorEastAsia"/>
          <w:noProof/>
          <w:lang w:val="en-US"/>
        </w:rPr>
        <w:t xml:space="preserve">, due </w:t>
      </w:r>
      <w:r w:rsidR="009A7DC3">
        <w:rPr>
          <w:rFonts w:eastAsiaTheme="minorEastAsia"/>
          <w:noProof/>
          <w:lang w:val="en-US"/>
        </w:rPr>
        <w:t xml:space="preserve">to </w:t>
      </w:r>
      <w:r w:rsidR="00C934F5">
        <w:rPr>
          <w:rFonts w:eastAsiaTheme="minorEastAsia"/>
          <w:noProof/>
          <w:lang w:val="en-US"/>
        </w:rPr>
        <w:t xml:space="preserve">extra biological plausible characteristics. This </w:t>
      </w:r>
      <w:r w:rsidR="009A7DC3">
        <w:rPr>
          <w:rFonts w:eastAsiaTheme="minorEastAsia"/>
          <w:noProof/>
          <w:lang w:val="en-US"/>
        </w:rPr>
        <w:t xml:space="preserve">model </w:t>
      </w:r>
      <w:r w:rsidR="00C934F5">
        <w:rPr>
          <w:rFonts w:eastAsiaTheme="minorEastAsia"/>
          <w:noProof/>
          <w:lang w:val="en-US"/>
        </w:rPr>
        <w:t xml:space="preserve">and extensions of </w:t>
      </w:r>
      <w:r w:rsidR="009A7DC3">
        <w:rPr>
          <w:rFonts w:eastAsiaTheme="minorEastAsia"/>
          <w:noProof/>
          <w:lang w:val="en-US"/>
        </w:rPr>
        <w:t>it</w:t>
      </w:r>
      <w:r w:rsidR="00C934F5">
        <w:rPr>
          <w:rFonts w:eastAsiaTheme="minorEastAsia"/>
          <w:noProof/>
          <w:lang w:val="en-US"/>
        </w:rPr>
        <w:t xml:space="preserve"> can be used to examine</w:t>
      </w:r>
      <w:ins w:id="604" w:author="Fleur Zeldenrust" w:date="2015-06-01T17:27:00Z">
        <w:r w:rsidR="00FC486C">
          <w:rPr>
            <w:rFonts w:eastAsiaTheme="minorEastAsia"/>
            <w:noProof/>
            <w:lang w:val="en-US"/>
          </w:rPr>
          <w:t xml:space="preserve"> the</w:t>
        </w:r>
      </w:ins>
      <w:r w:rsidR="00C934F5">
        <w:rPr>
          <w:rFonts w:eastAsiaTheme="minorEastAsia"/>
          <w:noProof/>
          <w:lang w:val="en-US"/>
        </w:rPr>
        <w:t xml:space="preserve"> influence of </w:t>
      </w:r>
      <w:del w:id="605" w:author="Fleur Zeldenrust" w:date="2015-06-01T17:27:00Z">
        <w:r w:rsidR="00C934F5" w:rsidDel="00FC486C">
          <w:rPr>
            <w:rFonts w:eastAsiaTheme="minorEastAsia"/>
            <w:noProof/>
            <w:lang w:val="en-US"/>
          </w:rPr>
          <w:delText>different parameters</w:delText>
        </w:r>
      </w:del>
      <w:ins w:id="606" w:author="Fleur Zeldenrust" w:date="2015-06-01T17:27:00Z">
        <w:r w:rsidR="00FC486C">
          <w:rPr>
            <w:rFonts w:eastAsiaTheme="minorEastAsia"/>
            <w:noProof/>
            <w:lang w:val="en-US"/>
          </w:rPr>
          <w:t>what ? be specific!</w:t>
        </w:r>
      </w:ins>
      <w:r w:rsidR="00C934F5">
        <w:rPr>
          <w:rFonts w:eastAsiaTheme="minorEastAsia"/>
          <w:noProof/>
          <w:lang w:val="en-US"/>
        </w:rPr>
        <w:t xml:space="preserve"> of a neuron on the network activity. </w:t>
      </w:r>
      <w:del w:id="607" w:author="Fleur Zeldenrust" w:date="2015-06-01T17:27:00Z">
        <w:r w:rsidR="00C934F5" w:rsidDel="00FC486C">
          <w:rPr>
            <w:rFonts w:eastAsiaTheme="minorEastAsia"/>
            <w:noProof/>
            <w:lang w:val="en-US"/>
          </w:rPr>
          <w:delText xml:space="preserve">This network activity resembles the cortical activity in the </w:delText>
        </w:r>
        <w:r w:rsidR="00C934F5" w:rsidDel="00FC486C">
          <w:rPr>
            <w:rFonts w:eastAsiaTheme="minorEastAsia"/>
            <w:noProof/>
            <w:lang w:val="en-US"/>
          </w:rPr>
          <w:lastRenderedPageBreak/>
          <w:delText xml:space="preserve">human brain. </w:delText>
        </w:r>
      </w:del>
      <w:r w:rsidR="00C934F5">
        <w:rPr>
          <w:rFonts w:eastAsiaTheme="minorEastAsia"/>
          <w:noProof/>
          <w:lang w:val="en-US"/>
        </w:rPr>
        <w:t>Future research can help to understand the underlying mechanisms of this activity and therefore get more insight in the computations of the human cortical brain.</w:t>
      </w:r>
    </w:p>
    <w:p w:rsidR="001224BB" w:rsidRPr="00FE6EB5" w:rsidRDefault="001224BB" w:rsidP="0079282D">
      <w:pPr>
        <w:jc w:val="both"/>
        <w:rPr>
          <w:rFonts w:eastAsiaTheme="minorEastAsia"/>
          <w:sz w:val="28"/>
          <w:lang w:val="en-US"/>
        </w:rPr>
      </w:pPr>
      <w:r w:rsidRPr="00FE6EB5">
        <w:rPr>
          <w:rFonts w:eastAsiaTheme="minorEastAsia"/>
          <w:sz w:val="28"/>
          <w:lang w:val="en-US"/>
        </w:rPr>
        <w:t>References</w:t>
      </w:r>
    </w:p>
    <w:commentRangeStart w:id="608"/>
    <w:p w:rsidR="00F47B7D" w:rsidRPr="008B3E5A" w:rsidRDefault="00845598">
      <w:pPr>
        <w:pStyle w:val="Normaalweb"/>
        <w:ind w:left="480" w:hanging="480"/>
        <w:divId w:val="1239368485"/>
        <w:rPr>
          <w:rFonts w:ascii="Calibri" w:hAnsi="Calibri"/>
          <w:noProof/>
          <w:sz w:val="18"/>
          <w:szCs w:val="22"/>
          <w:lang w:val="en-US"/>
          <w:rPrChange w:id="609" w:author="Jiri" w:date="2015-06-02T11:15:00Z">
            <w:rPr>
              <w:rFonts w:ascii="Calibri" w:hAnsi="Calibri"/>
              <w:noProof/>
              <w:sz w:val="18"/>
              <w:szCs w:val="22"/>
            </w:rPr>
          </w:rPrChange>
        </w:rPr>
      </w:pPr>
      <w:r w:rsidRPr="009A7DC3">
        <w:rPr>
          <w:b/>
          <w:sz w:val="18"/>
          <w:szCs w:val="22"/>
          <w:lang w:val="en-US"/>
        </w:rPr>
        <w:fldChar w:fldCharType="begin" w:fldLock="1"/>
      </w:r>
      <w:r w:rsidR="001224BB" w:rsidRPr="009A7DC3">
        <w:rPr>
          <w:b/>
          <w:sz w:val="18"/>
          <w:szCs w:val="22"/>
          <w:lang w:val="en-US"/>
        </w:rPr>
        <w:instrText xml:space="preserve">ADDIN Mendeley Bibliography CSL_BIBLIOGRAPHY </w:instrText>
      </w:r>
      <w:r w:rsidRPr="009A7DC3">
        <w:rPr>
          <w:b/>
          <w:sz w:val="18"/>
          <w:szCs w:val="22"/>
          <w:lang w:val="en-US"/>
        </w:rPr>
        <w:fldChar w:fldCharType="separate"/>
      </w:r>
      <w:r w:rsidR="00F47B7D" w:rsidRPr="008B3E5A">
        <w:rPr>
          <w:rFonts w:ascii="Calibri" w:hAnsi="Calibri"/>
          <w:noProof/>
          <w:sz w:val="18"/>
          <w:szCs w:val="22"/>
          <w:lang w:val="en-US"/>
          <w:rPrChange w:id="610" w:author="Jiri" w:date="2015-06-02T11:15:00Z">
            <w:rPr>
              <w:rFonts w:ascii="Calibri" w:hAnsi="Calibri"/>
              <w:noProof/>
              <w:sz w:val="18"/>
              <w:szCs w:val="22"/>
            </w:rPr>
          </w:rPrChange>
        </w:rPr>
        <w:t xml:space="preserve">Brunel, N. (2000). Dynamics of sparsely connected networls of excitatory and inhibitory neurons. </w:t>
      </w:r>
      <w:r w:rsidR="00F47B7D" w:rsidRPr="008B3E5A">
        <w:rPr>
          <w:rFonts w:ascii="Calibri" w:hAnsi="Calibri"/>
          <w:i/>
          <w:iCs/>
          <w:noProof/>
          <w:sz w:val="18"/>
          <w:szCs w:val="22"/>
          <w:lang w:val="en-US"/>
          <w:rPrChange w:id="611" w:author="Jiri" w:date="2015-06-02T11:15:00Z">
            <w:rPr>
              <w:rFonts w:ascii="Calibri" w:hAnsi="Calibri"/>
              <w:i/>
              <w:iCs/>
              <w:noProof/>
              <w:sz w:val="18"/>
              <w:szCs w:val="22"/>
            </w:rPr>
          </w:rPrChange>
        </w:rPr>
        <w:t>Computational Neuroscience</w:t>
      </w:r>
      <w:r w:rsidR="00F47B7D" w:rsidRPr="008B3E5A">
        <w:rPr>
          <w:rFonts w:ascii="Calibri" w:hAnsi="Calibri"/>
          <w:noProof/>
          <w:sz w:val="18"/>
          <w:szCs w:val="22"/>
          <w:lang w:val="en-US"/>
          <w:rPrChange w:id="612" w:author="Jiri" w:date="2015-06-02T11:15:00Z">
            <w:rPr>
              <w:rFonts w:ascii="Calibri" w:hAnsi="Calibri"/>
              <w:noProof/>
              <w:sz w:val="18"/>
              <w:szCs w:val="22"/>
            </w:rPr>
          </w:rPrChange>
        </w:rPr>
        <w:t xml:space="preserve">, </w:t>
      </w:r>
      <w:r w:rsidR="00F47B7D" w:rsidRPr="008B3E5A">
        <w:rPr>
          <w:rFonts w:ascii="Calibri" w:hAnsi="Calibri"/>
          <w:i/>
          <w:iCs/>
          <w:noProof/>
          <w:sz w:val="18"/>
          <w:szCs w:val="22"/>
          <w:lang w:val="en-US"/>
          <w:rPrChange w:id="613" w:author="Jiri" w:date="2015-06-02T11:15:00Z">
            <w:rPr>
              <w:rFonts w:ascii="Calibri" w:hAnsi="Calibri"/>
              <w:i/>
              <w:iCs/>
              <w:noProof/>
              <w:sz w:val="18"/>
              <w:szCs w:val="22"/>
            </w:rPr>
          </w:rPrChange>
        </w:rPr>
        <w:t>8</w:t>
      </w:r>
      <w:r w:rsidR="00F47B7D" w:rsidRPr="008B3E5A">
        <w:rPr>
          <w:rFonts w:ascii="Calibri" w:hAnsi="Calibri"/>
          <w:noProof/>
          <w:sz w:val="18"/>
          <w:szCs w:val="22"/>
          <w:lang w:val="en-US"/>
          <w:rPrChange w:id="614" w:author="Jiri" w:date="2015-06-02T11:15:00Z">
            <w:rPr>
              <w:rFonts w:ascii="Calibri" w:hAnsi="Calibri"/>
              <w:noProof/>
              <w:sz w:val="18"/>
              <w:szCs w:val="22"/>
            </w:rPr>
          </w:rPrChange>
        </w:rPr>
        <w:t>, 183–208.</w:t>
      </w:r>
    </w:p>
    <w:p w:rsidR="00F47B7D" w:rsidRPr="008B3E5A" w:rsidRDefault="00F47B7D">
      <w:pPr>
        <w:pStyle w:val="Normaalweb"/>
        <w:ind w:left="480" w:hanging="480"/>
        <w:divId w:val="1239368485"/>
        <w:rPr>
          <w:rFonts w:ascii="Calibri" w:hAnsi="Calibri"/>
          <w:noProof/>
          <w:sz w:val="18"/>
          <w:szCs w:val="22"/>
          <w:lang w:val="en-US"/>
          <w:rPrChange w:id="615" w:author="Jiri" w:date="2015-06-02T11:15:00Z">
            <w:rPr>
              <w:rFonts w:ascii="Calibri" w:hAnsi="Calibri"/>
              <w:noProof/>
              <w:sz w:val="18"/>
              <w:szCs w:val="22"/>
            </w:rPr>
          </w:rPrChange>
        </w:rPr>
      </w:pPr>
      <w:r w:rsidRPr="008B3E5A">
        <w:rPr>
          <w:rFonts w:ascii="Calibri" w:hAnsi="Calibri"/>
          <w:noProof/>
          <w:sz w:val="18"/>
          <w:szCs w:val="22"/>
          <w:lang w:val="en-US"/>
          <w:rPrChange w:id="616" w:author="Jiri" w:date="2015-06-02T11:15:00Z">
            <w:rPr>
              <w:rFonts w:ascii="Calibri" w:hAnsi="Calibri"/>
              <w:noProof/>
              <w:sz w:val="18"/>
              <w:szCs w:val="22"/>
            </w:rPr>
          </w:rPrChange>
        </w:rPr>
        <w:t xml:space="preserve">Golomb, D., &amp; Hansel, D. (2000). The number of synaptic inputs and the synchrony of large, sparse neuronal networks. </w:t>
      </w:r>
      <w:r w:rsidRPr="008B3E5A">
        <w:rPr>
          <w:rFonts w:ascii="Calibri" w:hAnsi="Calibri"/>
          <w:i/>
          <w:iCs/>
          <w:noProof/>
          <w:sz w:val="18"/>
          <w:szCs w:val="22"/>
          <w:lang w:val="en-US"/>
          <w:rPrChange w:id="617" w:author="Jiri" w:date="2015-06-02T11:15:00Z">
            <w:rPr>
              <w:rFonts w:ascii="Calibri" w:hAnsi="Calibri"/>
              <w:i/>
              <w:iCs/>
              <w:noProof/>
              <w:sz w:val="18"/>
              <w:szCs w:val="22"/>
            </w:rPr>
          </w:rPrChange>
        </w:rPr>
        <w:t>Neural Computation</w:t>
      </w:r>
      <w:r w:rsidRPr="008B3E5A">
        <w:rPr>
          <w:rFonts w:ascii="Calibri" w:hAnsi="Calibri"/>
          <w:noProof/>
          <w:sz w:val="18"/>
          <w:szCs w:val="22"/>
          <w:lang w:val="en-US"/>
          <w:rPrChange w:id="618" w:author="Jiri" w:date="2015-06-02T11:15:00Z">
            <w:rPr>
              <w:rFonts w:ascii="Calibri" w:hAnsi="Calibri"/>
              <w:noProof/>
              <w:sz w:val="18"/>
              <w:szCs w:val="22"/>
            </w:rPr>
          </w:rPrChange>
        </w:rPr>
        <w:t xml:space="preserve">, </w:t>
      </w:r>
      <w:r w:rsidRPr="008B3E5A">
        <w:rPr>
          <w:rFonts w:ascii="Calibri" w:hAnsi="Calibri"/>
          <w:i/>
          <w:iCs/>
          <w:noProof/>
          <w:sz w:val="18"/>
          <w:szCs w:val="22"/>
          <w:lang w:val="en-US"/>
          <w:rPrChange w:id="619" w:author="Jiri" w:date="2015-06-02T11:15:00Z">
            <w:rPr>
              <w:rFonts w:ascii="Calibri" w:hAnsi="Calibri"/>
              <w:i/>
              <w:iCs/>
              <w:noProof/>
              <w:sz w:val="18"/>
              <w:szCs w:val="22"/>
            </w:rPr>
          </w:rPrChange>
        </w:rPr>
        <w:t>12</w:t>
      </w:r>
      <w:r w:rsidRPr="008B3E5A">
        <w:rPr>
          <w:rFonts w:ascii="Calibri" w:hAnsi="Calibri"/>
          <w:noProof/>
          <w:sz w:val="18"/>
          <w:szCs w:val="22"/>
          <w:lang w:val="en-US"/>
          <w:rPrChange w:id="620" w:author="Jiri" w:date="2015-06-02T11:15:00Z">
            <w:rPr>
              <w:rFonts w:ascii="Calibri" w:hAnsi="Calibri"/>
              <w:noProof/>
              <w:sz w:val="18"/>
              <w:szCs w:val="22"/>
            </w:rPr>
          </w:rPrChange>
        </w:rPr>
        <w:t>(5), 1095–1139. http://doi.org/10.1162/089976600300015529</w:t>
      </w:r>
    </w:p>
    <w:p w:rsidR="00F47B7D" w:rsidRPr="008B3E5A" w:rsidRDefault="00F47B7D">
      <w:pPr>
        <w:pStyle w:val="Normaalweb"/>
        <w:ind w:left="480" w:hanging="480"/>
        <w:divId w:val="1239368485"/>
        <w:rPr>
          <w:rFonts w:ascii="Calibri" w:hAnsi="Calibri"/>
          <w:noProof/>
          <w:sz w:val="18"/>
          <w:szCs w:val="22"/>
          <w:lang w:val="en-US"/>
          <w:rPrChange w:id="621" w:author="Jiri" w:date="2015-06-02T11:15:00Z">
            <w:rPr>
              <w:rFonts w:ascii="Calibri" w:hAnsi="Calibri"/>
              <w:noProof/>
              <w:sz w:val="18"/>
              <w:szCs w:val="22"/>
            </w:rPr>
          </w:rPrChange>
        </w:rPr>
      </w:pPr>
      <w:r w:rsidRPr="008B3E5A">
        <w:rPr>
          <w:rFonts w:ascii="Calibri" w:hAnsi="Calibri"/>
          <w:noProof/>
          <w:sz w:val="18"/>
          <w:szCs w:val="22"/>
          <w:lang w:val="en-US"/>
          <w:rPrChange w:id="622" w:author="Jiri" w:date="2015-06-02T11:15:00Z">
            <w:rPr>
              <w:rFonts w:ascii="Calibri" w:hAnsi="Calibri"/>
              <w:noProof/>
              <w:sz w:val="18"/>
              <w:szCs w:val="22"/>
            </w:rPr>
          </w:rPrChange>
        </w:rPr>
        <w:t xml:space="preserve">Goodman, D. F. M., &amp; Brette, R. (2009). The brian simulator. </w:t>
      </w:r>
      <w:r w:rsidRPr="008B3E5A">
        <w:rPr>
          <w:rFonts w:ascii="Calibri" w:hAnsi="Calibri"/>
          <w:i/>
          <w:iCs/>
          <w:noProof/>
          <w:sz w:val="18"/>
          <w:szCs w:val="22"/>
          <w:lang w:val="en-US"/>
          <w:rPrChange w:id="623" w:author="Jiri" w:date="2015-06-02T11:15:00Z">
            <w:rPr>
              <w:rFonts w:ascii="Calibri" w:hAnsi="Calibri"/>
              <w:i/>
              <w:iCs/>
              <w:noProof/>
              <w:sz w:val="18"/>
              <w:szCs w:val="22"/>
            </w:rPr>
          </w:rPrChange>
        </w:rPr>
        <w:t>Frontiers in Neuroscience</w:t>
      </w:r>
      <w:r w:rsidRPr="008B3E5A">
        <w:rPr>
          <w:rFonts w:ascii="Calibri" w:hAnsi="Calibri"/>
          <w:noProof/>
          <w:sz w:val="18"/>
          <w:szCs w:val="22"/>
          <w:lang w:val="en-US"/>
          <w:rPrChange w:id="624" w:author="Jiri" w:date="2015-06-02T11:15:00Z">
            <w:rPr>
              <w:rFonts w:ascii="Calibri" w:hAnsi="Calibri"/>
              <w:noProof/>
              <w:sz w:val="18"/>
              <w:szCs w:val="22"/>
            </w:rPr>
          </w:rPrChange>
        </w:rPr>
        <w:t xml:space="preserve">, </w:t>
      </w:r>
      <w:r w:rsidRPr="008B3E5A">
        <w:rPr>
          <w:rFonts w:ascii="Calibri" w:hAnsi="Calibri"/>
          <w:i/>
          <w:iCs/>
          <w:noProof/>
          <w:sz w:val="18"/>
          <w:szCs w:val="22"/>
          <w:lang w:val="en-US"/>
          <w:rPrChange w:id="625" w:author="Jiri" w:date="2015-06-02T11:15:00Z">
            <w:rPr>
              <w:rFonts w:ascii="Calibri" w:hAnsi="Calibri"/>
              <w:i/>
              <w:iCs/>
              <w:noProof/>
              <w:sz w:val="18"/>
              <w:szCs w:val="22"/>
            </w:rPr>
          </w:rPrChange>
        </w:rPr>
        <w:t>3</w:t>
      </w:r>
      <w:r w:rsidRPr="008B3E5A">
        <w:rPr>
          <w:rFonts w:ascii="Calibri" w:hAnsi="Calibri"/>
          <w:noProof/>
          <w:sz w:val="18"/>
          <w:szCs w:val="22"/>
          <w:lang w:val="en-US"/>
          <w:rPrChange w:id="626" w:author="Jiri" w:date="2015-06-02T11:15:00Z">
            <w:rPr>
              <w:rFonts w:ascii="Calibri" w:hAnsi="Calibri"/>
              <w:noProof/>
              <w:sz w:val="18"/>
              <w:szCs w:val="22"/>
            </w:rPr>
          </w:rPrChange>
        </w:rPr>
        <w:t>(SEP), 192–197. http://doi.org/10.3389/neuro.01.026.2009</w:t>
      </w:r>
    </w:p>
    <w:p w:rsidR="00F47B7D" w:rsidRPr="008B3E5A" w:rsidRDefault="00F47B7D">
      <w:pPr>
        <w:pStyle w:val="Normaalweb"/>
        <w:ind w:left="480" w:hanging="480"/>
        <w:divId w:val="1239368485"/>
        <w:rPr>
          <w:rFonts w:ascii="Calibri" w:hAnsi="Calibri"/>
          <w:noProof/>
          <w:sz w:val="18"/>
          <w:szCs w:val="22"/>
          <w:lang w:val="en-US"/>
          <w:rPrChange w:id="627" w:author="Jiri" w:date="2015-06-02T11:15:00Z">
            <w:rPr>
              <w:rFonts w:ascii="Calibri" w:hAnsi="Calibri"/>
              <w:noProof/>
              <w:sz w:val="18"/>
              <w:szCs w:val="22"/>
            </w:rPr>
          </w:rPrChange>
        </w:rPr>
      </w:pPr>
      <w:r w:rsidRPr="008B3E5A">
        <w:rPr>
          <w:rFonts w:ascii="Calibri" w:hAnsi="Calibri"/>
          <w:noProof/>
          <w:sz w:val="18"/>
          <w:szCs w:val="22"/>
          <w:lang w:val="en-US"/>
          <w:rPrChange w:id="628" w:author="Jiri" w:date="2015-06-02T11:15:00Z">
            <w:rPr>
              <w:rFonts w:ascii="Calibri" w:hAnsi="Calibri"/>
              <w:noProof/>
              <w:sz w:val="18"/>
              <w:szCs w:val="22"/>
            </w:rPr>
          </w:rPrChange>
        </w:rPr>
        <w:t xml:space="preserve">Izhikevich, E. M. (2004). Which model to use for cortical spiking neurons? </w:t>
      </w:r>
      <w:r w:rsidRPr="008B3E5A">
        <w:rPr>
          <w:rFonts w:ascii="Calibri" w:hAnsi="Calibri"/>
          <w:i/>
          <w:iCs/>
          <w:noProof/>
          <w:sz w:val="18"/>
          <w:szCs w:val="22"/>
          <w:lang w:val="en-US"/>
          <w:rPrChange w:id="629" w:author="Jiri" w:date="2015-06-02T11:15:00Z">
            <w:rPr>
              <w:rFonts w:ascii="Calibri" w:hAnsi="Calibri"/>
              <w:i/>
              <w:iCs/>
              <w:noProof/>
              <w:sz w:val="18"/>
              <w:szCs w:val="22"/>
            </w:rPr>
          </w:rPrChange>
        </w:rPr>
        <w:t>IEEE Transactions on Neural Networks</w:t>
      </w:r>
      <w:r w:rsidRPr="008B3E5A">
        <w:rPr>
          <w:rFonts w:ascii="Calibri" w:hAnsi="Calibri"/>
          <w:noProof/>
          <w:sz w:val="18"/>
          <w:szCs w:val="22"/>
          <w:lang w:val="en-US"/>
          <w:rPrChange w:id="630" w:author="Jiri" w:date="2015-06-02T11:15:00Z">
            <w:rPr>
              <w:rFonts w:ascii="Calibri" w:hAnsi="Calibri"/>
              <w:noProof/>
              <w:sz w:val="18"/>
              <w:szCs w:val="22"/>
            </w:rPr>
          </w:rPrChange>
        </w:rPr>
        <w:t xml:space="preserve">, </w:t>
      </w:r>
      <w:r w:rsidRPr="008B3E5A">
        <w:rPr>
          <w:rFonts w:ascii="Calibri" w:hAnsi="Calibri"/>
          <w:i/>
          <w:iCs/>
          <w:noProof/>
          <w:sz w:val="18"/>
          <w:szCs w:val="22"/>
          <w:lang w:val="en-US"/>
          <w:rPrChange w:id="631" w:author="Jiri" w:date="2015-06-02T11:15:00Z">
            <w:rPr>
              <w:rFonts w:ascii="Calibri" w:hAnsi="Calibri"/>
              <w:i/>
              <w:iCs/>
              <w:noProof/>
              <w:sz w:val="18"/>
              <w:szCs w:val="22"/>
            </w:rPr>
          </w:rPrChange>
        </w:rPr>
        <w:t>15</w:t>
      </w:r>
      <w:r w:rsidRPr="008B3E5A">
        <w:rPr>
          <w:rFonts w:ascii="Calibri" w:hAnsi="Calibri"/>
          <w:noProof/>
          <w:sz w:val="18"/>
          <w:szCs w:val="22"/>
          <w:lang w:val="en-US"/>
          <w:rPrChange w:id="632" w:author="Jiri" w:date="2015-06-02T11:15:00Z">
            <w:rPr>
              <w:rFonts w:ascii="Calibri" w:hAnsi="Calibri"/>
              <w:noProof/>
              <w:sz w:val="18"/>
              <w:szCs w:val="22"/>
            </w:rPr>
          </w:rPrChange>
        </w:rPr>
        <w:t>(5), 1063–1070. http://doi.org/10.1109/TNN.2004.832719</w:t>
      </w:r>
    </w:p>
    <w:p w:rsidR="00F47B7D" w:rsidRPr="008B3E5A" w:rsidRDefault="00F47B7D">
      <w:pPr>
        <w:pStyle w:val="Normaalweb"/>
        <w:ind w:left="480" w:hanging="480"/>
        <w:divId w:val="1239368485"/>
        <w:rPr>
          <w:rFonts w:ascii="Calibri" w:hAnsi="Calibri"/>
          <w:noProof/>
          <w:sz w:val="18"/>
          <w:szCs w:val="22"/>
          <w:lang w:val="en-US"/>
          <w:rPrChange w:id="633" w:author="Jiri" w:date="2015-06-02T11:15:00Z">
            <w:rPr>
              <w:rFonts w:ascii="Calibri" w:hAnsi="Calibri"/>
              <w:noProof/>
              <w:sz w:val="18"/>
              <w:szCs w:val="22"/>
            </w:rPr>
          </w:rPrChange>
        </w:rPr>
      </w:pPr>
      <w:r w:rsidRPr="008B3E5A">
        <w:rPr>
          <w:rFonts w:ascii="Calibri" w:hAnsi="Calibri"/>
          <w:noProof/>
          <w:sz w:val="18"/>
          <w:szCs w:val="22"/>
          <w:lang w:val="en-US"/>
          <w:rPrChange w:id="634" w:author="Jiri" w:date="2015-06-02T11:15:00Z">
            <w:rPr>
              <w:rFonts w:ascii="Calibri" w:hAnsi="Calibri"/>
              <w:noProof/>
              <w:sz w:val="18"/>
              <w:szCs w:val="22"/>
            </w:rPr>
          </w:rPrChange>
        </w:rPr>
        <w:t xml:space="preserve">Ketchen Jr., D. J., &amp; Shook, C. L. (1996). The application of cluster analysis in strategic management research: An analysis and critique. </w:t>
      </w:r>
      <w:r w:rsidRPr="008B3E5A">
        <w:rPr>
          <w:rFonts w:ascii="Calibri" w:hAnsi="Calibri"/>
          <w:i/>
          <w:iCs/>
          <w:noProof/>
          <w:sz w:val="18"/>
          <w:szCs w:val="22"/>
          <w:lang w:val="en-US"/>
          <w:rPrChange w:id="635" w:author="Jiri" w:date="2015-06-02T11:15:00Z">
            <w:rPr>
              <w:rFonts w:ascii="Calibri" w:hAnsi="Calibri"/>
              <w:i/>
              <w:iCs/>
              <w:noProof/>
              <w:sz w:val="18"/>
              <w:szCs w:val="22"/>
            </w:rPr>
          </w:rPrChange>
        </w:rPr>
        <w:t>Strategic Management Journal</w:t>
      </w:r>
      <w:r w:rsidRPr="008B3E5A">
        <w:rPr>
          <w:rFonts w:ascii="Calibri" w:hAnsi="Calibri"/>
          <w:noProof/>
          <w:sz w:val="18"/>
          <w:szCs w:val="22"/>
          <w:lang w:val="en-US"/>
          <w:rPrChange w:id="636" w:author="Jiri" w:date="2015-06-02T11:15:00Z">
            <w:rPr>
              <w:rFonts w:ascii="Calibri" w:hAnsi="Calibri"/>
              <w:noProof/>
              <w:sz w:val="18"/>
              <w:szCs w:val="22"/>
            </w:rPr>
          </w:rPrChange>
        </w:rPr>
        <w:t xml:space="preserve">, </w:t>
      </w:r>
      <w:r w:rsidRPr="008B3E5A">
        <w:rPr>
          <w:rFonts w:ascii="Calibri" w:hAnsi="Calibri"/>
          <w:i/>
          <w:iCs/>
          <w:noProof/>
          <w:sz w:val="18"/>
          <w:szCs w:val="22"/>
          <w:lang w:val="en-US"/>
          <w:rPrChange w:id="637" w:author="Jiri" w:date="2015-06-02T11:15:00Z">
            <w:rPr>
              <w:rFonts w:ascii="Calibri" w:hAnsi="Calibri"/>
              <w:i/>
              <w:iCs/>
              <w:noProof/>
              <w:sz w:val="18"/>
              <w:szCs w:val="22"/>
            </w:rPr>
          </w:rPrChange>
        </w:rPr>
        <w:t>17</w:t>
      </w:r>
      <w:r w:rsidRPr="008B3E5A">
        <w:rPr>
          <w:rFonts w:ascii="Calibri" w:hAnsi="Calibri"/>
          <w:noProof/>
          <w:sz w:val="18"/>
          <w:szCs w:val="22"/>
          <w:lang w:val="en-US"/>
          <w:rPrChange w:id="638" w:author="Jiri" w:date="2015-06-02T11:15:00Z">
            <w:rPr>
              <w:rFonts w:ascii="Calibri" w:hAnsi="Calibri"/>
              <w:noProof/>
              <w:sz w:val="18"/>
              <w:szCs w:val="22"/>
            </w:rPr>
          </w:rPrChange>
        </w:rPr>
        <w:t>(6), 441–458. http://doi.org/10.1002/(SICI)1097-0266(199606)17:6&lt;441::AID-SMJ819&gt;3.0.CO;2-G</w:t>
      </w:r>
    </w:p>
    <w:p w:rsidR="00F47B7D" w:rsidRPr="008B3E5A" w:rsidRDefault="00F47B7D">
      <w:pPr>
        <w:pStyle w:val="Normaalweb"/>
        <w:ind w:left="480" w:hanging="480"/>
        <w:divId w:val="1239368485"/>
        <w:rPr>
          <w:rFonts w:ascii="Calibri" w:hAnsi="Calibri"/>
          <w:noProof/>
          <w:sz w:val="18"/>
          <w:szCs w:val="22"/>
          <w:lang w:val="en-US"/>
          <w:rPrChange w:id="639" w:author="Jiri" w:date="2015-06-02T11:15:00Z">
            <w:rPr>
              <w:rFonts w:ascii="Calibri" w:hAnsi="Calibri"/>
              <w:noProof/>
              <w:sz w:val="18"/>
              <w:szCs w:val="22"/>
            </w:rPr>
          </w:rPrChange>
        </w:rPr>
      </w:pPr>
      <w:r w:rsidRPr="008B3E5A">
        <w:rPr>
          <w:rFonts w:ascii="Calibri" w:hAnsi="Calibri"/>
          <w:noProof/>
          <w:sz w:val="18"/>
          <w:szCs w:val="22"/>
          <w:lang w:val="en-US"/>
          <w:rPrChange w:id="640" w:author="Jiri" w:date="2015-06-02T11:15:00Z">
            <w:rPr>
              <w:rFonts w:ascii="Calibri" w:hAnsi="Calibri"/>
              <w:noProof/>
              <w:sz w:val="18"/>
              <w:szCs w:val="22"/>
            </w:rPr>
          </w:rPrChange>
        </w:rPr>
        <w:t xml:space="preserve">Remme, M. W. H., &amp; Wadman, W. J. (2012). Homeostatic scaling of excitability in recurrent neural networks. </w:t>
      </w:r>
      <w:r w:rsidRPr="008B3E5A">
        <w:rPr>
          <w:rFonts w:ascii="Calibri" w:hAnsi="Calibri"/>
          <w:i/>
          <w:iCs/>
          <w:noProof/>
          <w:sz w:val="18"/>
          <w:szCs w:val="22"/>
          <w:lang w:val="en-US"/>
          <w:rPrChange w:id="641" w:author="Jiri" w:date="2015-06-02T11:15:00Z">
            <w:rPr>
              <w:rFonts w:ascii="Calibri" w:hAnsi="Calibri"/>
              <w:i/>
              <w:iCs/>
              <w:noProof/>
              <w:sz w:val="18"/>
              <w:szCs w:val="22"/>
            </w:rPr>
          </w:rPrChange>
        </w:rPr>
        <w:t>PLoS Computational Biology</w:t>
      </w:r>
      <w:r w:rsidRPr="008B3E5A">
        <w:rPr>
          <w:rFonts w:ascii="Calibri" w:hAnsi="Calibri"/>
          <w:noProof/>
          <w:sz w:val="18"/>
          <w:szCs w:val="22"/>
          <w:lang w:val="en-US"/>
          <w:rPrChange w:id="642" w:author="Jiri" w:date="2015-06-02T11:15:00Z">
            <w:rPr>
              <w:rFonts w:ascii="Calibri" w:hAnsi="Calibri"/>
              <w:noProof/>
              <w:sz w:val="18"/>
              <w:szCs w:val="22"/>
            </w:rPr>
          </w:rPrChange>
        </w:rPr>
        <w:t xml:space="preserve">, </w:t>
      </w:r>
      <w:r w:rsidRPr="008B3E5A">
        <w:rPr>
          <w:rFonts w:ascii="Calibri" w:hAnsi="Calibri"/>
          <w:i/>
          <w:iCs/>
          <w:noProof/>
          <w:sz w:val="18"/>
          <w:szCs w:val="22"/>
          <w:lang w:val="en-US"/>
          <w:rPrChange w:id="643" w:author="Jiri" w:date="2015-06-02T11:15:00Z">
            <w:rPr>
              <w:rFonts w:ascii="Calibri" w:hAnsi="Calibri"/>
              <w:i/>
              <w:iCs/>
              <w:noProof/>
              <w:sz w:val="18"/>
              <w:szCs w:val="22"/>
            </w:rPr>
          </w:rPrChange>
        </w:rPr>
        <w:t>8</w:t>
      </w:r>
      <w:r w:rsidRPr="008B3E5A">
        <w:rPr>
          <w:rFonts w:ascii="Calibri" w:hAnsi="Calibri"/>
          <w:noProof/>
          <w:sz w:val="18"/>
          <w:szCs w:val="22"/>
          <w:lang w:val="en-US"/>
          <w:rPrChange w:id="644" w:author="Jiri" w:date="2015-06-02T11:15:00Z">
            <w:rPr>
              <w:rFonts w:ascii="Calibri" w:hAnsi="Calibri"/>
              <w:noProof/>
              <w:sz w:val="18"/>
              <w:szCs w:val="22"/>
            </w:rPr>
          </w:rPrChange>
        </w:rPr>
        <w:t>(5). http://doi.org/10.1371/journal.pcbi.1002494</w:t>
      </w:r>
    </w:p>
    <w:p w:rsidR="00F47B7D" w:rsidRPr="008B3E5A" w:rsidRDefault="00F47B7D">
      <w:pPr>
        <w:pStyle w:val="Normaalweb"/>
        <w:ind w:left="480" w:hanging="480"/>
        <w:divId w:val="1239368485"/>
        <w:rPr>
          <w:rFonts w:ascii="Calibri" w:hAnsi="Calibri"/>
          <w:noProof/>
          <w:sz w:val="18"/>
          <w:szCs w:val="22"/>
          <w:lang w:val="en-US"/>
          <w:rPrChange w:id="645" w:author="Jiri" w:date="2015-06-02T11:15:00Z">
            <w:rPr>
              <w:rFonts w:ascii="Calibri" w:hAnsi="Calibri"/>
              <w:noProof/>
              <w:sz w:val="18"/>
              <w:szCs w:val="22"/>
            </w:rPr>
          </w:rPrChange>
        </w:rPr>
      </w:pPr>
      <w:r w:rsidRPr="008B3E5A">
        <w:rPr>
          <w:rFonts w:ascii="Calibri" w:hAnsi="Calibri"/>
          <w:noProof/>
          <w:sz w:val="18"/>
          <w:szCs w:val="22"/>
          <w:lang w:val="en-US"/>
          <w:rPrChange w:id="646" w:author="Jiri" w:date="2015-06-02T11:15:00Z">
            <w:rPr>
              <w:rFonts w:ascii="Calibri" w:hAnsi="Calibri"/>
              <w:noProof/>
              <w:sz w:val="18"/>
              <w:szCs w:val="22"/>
            </w:rPr>
          </w:rPrChange>
        </w:rPr>
        <w:t xml:space="preserve">Shadlen, M. N., &amp; Newsome, W. T. (1998). The variable discharge of cortical neurons: implications for connectivity, computation, and information coding. </w:t>
      </w:r>
      <w:r w:rsidRPr="008B3E5A">
        <w:rPr>
          <w:rFonts w:ascii="Calibri" w:hAnsi="Calibri"/>
          <w:i/>
          <w:iCs/>
          <w:noProof/>
          <w:sz w:val="18"/>
          <w:szCs w:val="22"/>
          <w:lang w:val="en-US"/>
          <w:rPrChange w:id="647" w:author="Jiri" w:date="2015-06-02T11:15:00Z">
            <w:rPr>
              <w:rFonts w:ascii="Calibri" w:hAnsi="Calibri"/>
              <w:i/>
              <w:iCs/>
              <w:noProof/>
              <w:sz w:val="18"/>
              <w:szCs w:val="22"/>
            </w:rPr>
          </w:rPrChange>
        </w:rPr>
        <w:t>The Journal of Neuroscience : The Official Journal of the Society for Neuroscience</w:t>
      </w:r>
      <w:r w:rsidRPr="008B3E5A">
        <w:rPr>
          <w:rFonts w:ascii="Calibri" w:hAnsi="Calibri"/>
          <w:noProof/>
          <w:sz w:val="18"/>
          <w:szCs w:val="22"/>
          <w:lang w:val="en-US"/>
          <w:rPrChange w:id="648" w:author="Jiri" w:date="2015-06-02T11:15:00Z">
            <w:rPr>
              <w:rFonts w:ascii="Calibri" w:hAnsi="Calibri"/>
              <w:noProof/>
              <w:sz w:val="18"/>
              <w:szCs w:val="22"/>
            </w:rPr>
          </w:rPrChange>
        </w:rPr>
        <w:t xml:space="preserve">, </w:t>
      </w:r>
      <w:r w:rsidRPr="008B3E5A">
        <w:rPr>
          <w:rFonts w:ascii="Calibri" w:hAnsi="Calibri"/>
          <w:i/>
          <w:iCs/>
          <w:noProof/>
          <w:sz w:val="18"/>
          <w:szCs w:val="22"/>
          <w:lang w:val="en-US"/>
          <w:rPrChange w:id="649" w:author="Jiri" w:date="2015-06-02T11:15:00Z">
            <w:rPr>
              <w:rFonts w:ascii="Calibri" w:hAnsi="Calibri"/>
              <w:i/>
              <w:iCs/>
              <w:noProof/>
              <w:sz w:val="18"/>
              <w:szCs w:val="22"/>
            </w:rPr>
          </w:rPrChange>
        </w:rPr>
        <w:t>18</w:t>
      </w:r>
      <w:r w:rsidRPr="008B3E5A">
        <w:rPr>
          <w:rFonts w:ascii="Calibri" w:hAnsi="Calibri"/>
          <w:noProof/>
          <w:sz w:val="18"/>
          <w:szCs w:val="22"/>
          <w:lang w:val="en-US"/>
          <w:rPrChange w:id="650" w:author="Jiri" w:date="2015-06-02T11:15:00Z">
            <w:rPr>
              <w:rFonts w:ascii="Calibri" w:hAnsi="Calibri"/>
              <w:noProof/>
              <w:sz w:val="18"/>
              <w:szCs w:val="22"/>
            </w:rPr>
          </w:rPrChange>
        </w:rPr>
        <w:t>(10), 3870–3896.</w:t>
      </w:r>
    </w:p>
    <w:p w:rsidR="00F47B7D" w:rsidRPr="008B3E5A" w:rsidRDefault="00F47B7D">
      <w:pPr>
        <w:pStyle w:val="Normaalweb"/>
        <w:ind w:left="480" w:hanging="480"/>
        <w:divId w:val="1239368485"/>
        <w:rPr>
          <w:rFonts w:ascii="Calibri" w:hAnsi="Calibri"/>
          <w:noProof/>
          <w:sz w:val="18"/>
          <w:szCs w:val="22"/>
          <w:lang w:val="en-US"/>
          <w:rPrChange w:id="651" w:author="Jiri" w:date="2015-06-02T11:15:00Z">
            <w:rPr>
              <w:rFonts w:ascii="Calibri" w:hAnsi="Calibri"/>
              <w:noProof/>
              <w:sz w:val="18"/>
              <w:szCs w:val="22"/>
            </w:rPr>
          </w:rPrChange>
        </w:rPr>
      </w:pPr>
      <w:r w:rsidRPr="009A7DC3">
        <w:rPr>
          <w:rFonts w:ascii="Calibri" w:hAnsi="Calibri"/>
          <w:noProof/>
          <w:sz w:val="18"/>
          <w:szCs w:val="22"/>
        </w:rPr>
        <w:t xml:space="preserve">Softky, W. R., &amp; Koch, C. (1993). </w:t>
      </w:r>
      <w:r w:rsidRPr="008B3E5A">
        <w:rPr>
          <w:rFonts w:ascii="Calibri" w:hAnsi="Calibri"/>
          <w:noProof/>
          <w:sz w:val="18"/>
          <w:szCs w:val="22"/>
          <w:lang w:val="en-US"/>
          <w:rPrChange w:id="652" w:author="Jiri" w:date="2015-06-02T11:15:00Z">
            <w:rPr>
              <w:rFonts w:ascii="Calibri" w:hAnsi="Calibri"/>
              <w:noProof/>
              <w:sz w:val="18"/>
              <w:szCs w:val="22"/>
            </w:rPr>
          </w:rPrChange>
        </w:rPr>
        <w:t xml:space="preserve">The highly irregular firing of cortical cells is inconsistent with temporal integration of random EPSPs. </w:t>
      </w:r>
      <w:r w:rsidRPr="008B3E5A">
        <w:rPr>
          <w:rFonts w:ascii="Calibri" w:hAnsi="Calibri"/>
          <w:i/>
          <w:iCs/>
          <w:noProof/>
          <w:sz w:val="18"/>
          <w:szCs w:val="22"/>
          <w:lang w:val="en-US"/>
          <w:rPrChange w:id="653" w:author="Jiri" w:date="2015-06-02T11:15:00Z">
            <w:rPr>
              <w:rFonts w:ascii="Calibri" w:hAnsi="Calibri"/>
              <w:i/>
              <w:iCs/>
              <w:noProof/>
              <w:sz w:val="18"/>
              <w:szCs w:val="22"/>
            </w:rPr>
          </w:rPrChange>
        </w:rPr>
        <w:t>The Journal of Neuroscience : The Official Journal of the Society for Neuroscience</w:t>
      </w:r>
      <w:r w:rsidRPr="008B3E5A">
        <w:rPr>
          <w:rFonts w:ascii="Calibri" w:hAnsi="Calibri"/>
          <w:noProof/>
          <w:sz w:val="18"/>
          <w:szCs w:val="22"/>
          <w:lang w:val="en-US"/>
          <w:rPrChange w:id="654" w:author="Jiri" w:date="2015-06-02T11:15:00Z">
            <w:rPr>
              <w:rFonts w:ascii="Calibri" w:hAnsi="Calibri"/>
              <w:noProof/>
              <w:sz w:val="18"/>
              <w:szCs w:val="22"/>
            </w:rPr>
          </w:rPrChange>
        </w:rPr>
        <w:t xml:space="preserve">, </w:t>
      </w:r>
      <w:r w:rsidRPr="008B3E5A">
        <w:rPr>
          <w:rFonts w:ascii="Calibri" w:hAnsi="Calibri"/>
          <w:i/>
          <w:iCs/>
          <w:noProof/>
          <w:sz w:val="18"/>
          <w:szCs w:val="22"/>
          <w:lang w:val="en-US"/>
          <w:rPrChange w:id="655" w:author="Jiri" w:date="2015-06-02T11:15:00Z">
            <w:rPr>
              <w:rFonts w:ascii="Calibri" w:hAnsi="Calibri"/>
              <w:i/>
              <w:iCs/>
              <w:noProof/>
              <w:sz w:val="18"/>
              <w:szCs w:val="22"/>
            </w:rPr>
          </w:rPrChange>
        </w:rPr>
        <w:t>13</w:t>
      </w:r>
      <w:r w:rsidRPr="008B3E5A">
        <w:rPr>
          <w:rFonts w:ascii="Calibri" w:hAnsi="Calibri"/>
          <w:noProof/>
          <w:sz w:val="18"/>
          <w:szCs w:val="22"/>
          <w:lang w:val="en-US"/>
          <w:rPrChange w:id="656" w:author="Jiri" w:date="2015-06-02T11:15:00Z">
            <w:rPr>
              <w:rFonts w:ascii="Calibri" w:hAnsi="Calibri"/>
              <w:noProof/>
              <w:sz w:val="18"/>
              <w:szCs w:val="22"/>
            </w:rPr>
          </w:rPrChange>
        </w:rPr>
        <w:t>(1), 334–350.</w:t>
      </w:r>
    </w:p>
    <w:p w:rsidR="009A7DC3" w:rsidRPr="008B3E5A" w:rsidRDefault="00F47B7D">
      <w:pPr>
        <w:pStyle w:val="Normaalweb"/>
        <w:ind w:left="480" w:hanging="480"/>
        <w:divId w:val="1239368485"/>
        <w:rPr>
          <w:rFonts w:ascii="Calibri" w:hAnsi="Calibri"/>
          <w:noProof/>
          <w:sz w:val="18"/>
          <w:szCs w:val="22"/>
          <w:lang w:val="en-US"/>
          <w:rPrChange w:id="657" w:author="Jiri" w:date="2015-06-02T11:15:00Z">
            <w:rPr>
              <w:rFonts w:ascii="Calibri" w:hAnsi="Calibri"/>
              <w:noProof/>
              <w:sz w:val="18"/>
              <w:szCs w:val="22"/>
            </w:rPr>
          </w:rPrChange>
        </w:rPr>
      </w:pPr>
      <w:r w:rsidRPr="008B3E5A">
        <w:rPr>
          <w:rFonts w:ascii="Calibri" w:hAnsi="Calibri"/>
          <w:noProof/>
          <w:sz w:val="18"/>
          <w:szCs w:val="22"/>
          <w:lang w:val="en-US"/>
          <w:rPrChange w:id="658" w:author="Jiri" w:date="2015-06-02T11:15:00Z">
            <w:rPr>
              <w:rFonts w:ascii="Calibri" w:hAnsi="Calibri"/>
              <w:noProof/>
              <w:sz w:val="18"/>
              <w:szCs w:val="22"/>
            </w:rPr>
          </w:rPrChange>
        </w:rPr>
        <w:t xml:space="preserve">Yger, P., &amp; Harris, K. D. (2013). The Convallis Rule for Unsupervised Learning in Cortical Networks. </w:t>
      </w:r>
      <w:r w:rsidRPr="008B3E5A">
        <w:rPr>
          <w:rFonts w:ascii="Calibri" w:hAnsi="Calibri"/>
          <w:i/>
          <w:iCs/>
          <w:noProof/>
          <w:sz w:val="18"/>
          <w:szCs w:val="22"/>
          <w:lang w:val="en-US"/>
          <w:rPrChange w:id="659" w:author="Jiri" w:date="2015-06-02T11:15:00Z">
            <w:rPr>
              <w:rFonts w:ascii="Calibri" w:hAnsi="Calibri"/>
              <w:i/>
              <w:iCs/>
              <w:noProof/>
              <w:sz w:val="18"/>
              <w:szCs w:val="22"/>
            </w:rPr>
          </w:rPrChange>
        </w:rPr>
        <w:t>PLoS Computational Biology</w:t>
      </w:r>
      <w:r w:rsidRPr="008B3E5A">
        <w:rPr>
          <w:rFonts w:ascii="Calibri" w:hAnsi="Calibri"/>
          <w:noProof/>
          <w:sz w:val="18"/>
          <w:szCs w:val="22"/>
          <w:lang w:val="en-US"/>
          <w:rPrChange w:id="660" w:author="Jiri" w:date="2015-06-02T11:15:00Z">
            <w:rPr>
              <w:rFonts w:ascii="Calibri" w:hAnsi="Calibri"/>
              <w:noProof/>
              <w:sz w:val="18"/>
              <w:szCs w:val="22"/>
            </w:rPr>
          </w:rPrChange>
        </w:rPr>
        <w:t xml:space="preserve">, </w:t>
      </w:r>
      <w:r w:rsidRPr="008B3E5A">
        <w:rPr>
          <w:rFonts w:ascii="Calibri" w:hAnsi="Calibri"/>
          <w:i/>
          <w:iCs/>
          <w:noProof/>
          <w:sz w:val="18"/>
          <w:szCs w:val="22"/>
          <w:lang w:val="en-US"/>
          <w:rPrChange w:id="661" w:author="Jiri" w:date="2015-06-02T11:15:00Z">
            <w:rPr>
              <w:rFonts w:ascii="Calibri" w:hAnsi="Calibri"/>
              <w:i/>
              <w:iCs/>
              <w:noProof/>
              <w:sz w:val="18"/>
              <w:szCs w:val="22"/>
            </w:rPr>
          </w:rPrChange>
        </w:rPr>
        <w:t>9</w:t>
      </w:r>
      <w:r w:rsidRPr="008B3E5A">
        <w:rPr>
          <w:rFonts w:ascii="Calibri" w:hAnsi="Calibri"/>
          <w:noProof/>
          <w:sz w:val="18"/>
          <w:szCs w:val="22"/>
          <w:lang w:val="en-US"/>
          <w:rPrChange w:id="662" w:author="Jiri" w:date="2015-06-02T11:15:00Z">
            <w:rPr>
              <w:rFonts w:ascii="Calibri" w:hAnsi="Calibri"/>
              <w:noProof/>
              <w:sz w:val="18"/>
              <w:szCs w:val="22"/>
            </w:rPr>
          </w:rPrChange>
        </w:rPr>
        <w:t>(10). http://doi.org/10.1371/journal.pcbi.1003272</w:t>
      </w:r>
    </w:p>
    <w:p w:rsidR="009A7DC3" w:rsidRPr="008B3E5A" w:rsidRDefault="009A7DC3" w:rsidP="009A7DC3">
      <w:pPr>
        <w:pStyle w:val="Normaalweb"/>
        <w:ind w:left="480" w:hanging="480"/>
        <w:divId w:val="1239368485"/>
        <w:rPr>
          <w:rFonts w:ascii="Calibri" w:hAnsi="Calibri"/>
          <w:noProof/>
          <w:sz w:val="18"/>
          <w:szCs w:val="22"/>
          <w:lang w:val="en-US"/>
          <w:rPrChange w:id="663" w:author="Jiri" w:date="2015-06-02T11:15:00Z">
            <w:rPr>
              <w:rFonts w:ascii="Calibri" w:hAnsi="Calibri"/>
              <w:noProof/>
              <w:sz w:val="18"/>
              <w:szCs w:val="22"/>
            </w:rPr>
          </w:rPrChange>
        </w:rPr>
        <w:sectPr w:rsidR="009A7DC3" w:rsidRPr="008B3E5A" w:rsidSect="001224BB">
          <w:type w:val="continuous"/>
          <w:pgSz w:w="11906" w:h="16838"/>
          <w:pgMar w:top="1417" w:right="1417" w:bottom="1417" w:left="1417" w:header="708" w:footer="708" w:gutter="0"/>
          <w:cols w:num="2" w:space="708"/>
          <w:docGrid w:linePitch="360"/>
        </w:sectPr>
      </w:pPr>
      <w:r w:rsidRPr="008B3E5A">
        <w:rPr>
          <w:sz w:val="18"/>
          <w:lang w:val="en-US"/>
          <w:rPrChange w:id="664" w:author="Jiri" w:date="2015-06-02T11:15:00Z">
            <w:rPr>
              <w:sz w:val="18"/>
            </w:rPr>
          </w:rPrChange>
        </w:rPr>
        <w:t>http://www.yger.net/the-balanced-network/)</w:t>
      </w:r>
    </w:p>
    <w:p w:rsidR="00F47B7D" w:rsidRPr="008B3E5A" w:rsidRDefault="00F47B7D">
      <w:pPr>
        <w:pStyle w:val="Normaalweb"/>
        <w:ind w:left="480" w:hanging="480"/>
        <w:divId w:val="1239368485"/>
        <w:rPr>
          <w:rFonts w:ascii="Calibri" w:hAnsi="Calibri"/>
          <w:noProof/>
          <w:sz w:val="18"/>
          <w:szCs w:val="22"/>
          <w:lang w:val="en-US"/>
          <w:rPrChange w:id="665" w:author="Jiri" w:date="2015-06-02T11:15:00Z">
            <w:rPr>
              <w:rFonts w:ascii="Calibri" w:hAnsi="Calibri"/>
              <w:noProof/>
              <w:sz w:val="18"/>
              <w:szCs w:val="22"/>
            </w:rPr>
          </w:rPrChange>
        </w:rPr>
      </w:pPr>
    </w:p>
    <w:p w:rsidR="001224BB" w:rsidRPr="001224BB" w:rsidRDefault="00845598" w:rsidP="00F47B7D">
      <w:pPr>
        <w:pStyle w:val="Normaalweb"/>
        <w:ind w:left="480" w:hanging="480"/>
        <w:divId w:val="316956986"/>
        <w:rPr>
          <w:b/>
          <w:sz w:val="22"/>
          <w:lang w:val="en-US" w:eastAsia="en-US"/>
        </w:rPr>
      </w:pPr>
      <w:r w:rsidRPr="009A7DC3">
        <w:rPr>
          <w:b/>
          <w:sz w:val="18"/>
          <w:szCs w:val="22"/>
          <w:lang w:val="en-US"/>
        </w:rPr>
        <w:lastRenderedPageBreak/>
        <w:fldChar w:fldCharType="end"/>
      </w:r>
      <w:commentRangeEnd w:id="608"/>
      <w:r w:rsidR="001D147A">
        <w:rPr>
          <w:rStyle w:val="Verwijzingopmerking"/>
          <w:rFonts w:asciiTheme="minorHAnsi" w:eastAsiaTheme="minorHAnsi" w:hAnsiTheme="minorHAnsi" w:cstheme="minorBidi"/>
          <w:lang w:eastAsia="en-US"/>
        </w:rPr>
        <w:commentReference w:id="608"/>
      </w:r>
    </w:p>
    <w:sectPr w:rsidR="001224BB" w:rsidRPr="001224BB" w:rsidSect="001224BB">
      <w:type w:val="continuous"/>
      <w:pgSz w:w="11906" w:h="16838"/>
      <w:pgMar w:top="1417" w:right="1417" w:bottom="1417" w:left="1417" w:header="708" w:footer="708" w:gutter="0"/>
      <w:cols w:num="2"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Fleur Zeldenrust" w:date="2015-06-01T14:18:00Z" w:initials="FZ">
    <w:p w:rsidR="008B3E5A" w:rsidRDefault="008B3E5A">
      <w:pPr>
        <w:pStyle w:val="Tekstopmerking"/>
      </w:pPr>
      <w:r>
        <w:rPr>
          <w:rStyle w:val="Verwijzingopmerking"/>
        </w:rPr>
        <w:annotationRef/>
      </w:r>
      <w:r>
        <w:t>Misschien is de titel wat lang?</w:t>
      </w:r>
    </w:p>
  </w:comment>
  <w:comment w:id="13" w:author="Jiri" w:date="2015-06-02T11:15:00Z" w:initials="J">
    <w:p w:rsidR="008B3E5A" w:rsidRDefault="008B3E5A">
      <w:pPr>
        <w:pStyle w:val="Tekstopmerking"/>
      </w:pPr>
      <w:r>
        <w:rPr>
          <w:rStyle w:val="Verwijzingopmerking"/>
        </w:rPr>
        <w:annotationRef/>
      </w:r>
      <w:r>
        <w:t>Softky en koch</w:t>
      </w:r>
    </w:p>
  </w:comment>
  <w:comment w:id="53" w:author="Fleur Zeldenrust" w:date="2015-06-01T14:30:00Z" w:initials="FZ">
    <w:p w:rsidR="008B3E5A" w:rsidRDefault="008B3E5A">
      <w:pPr>
        <w:pStyle w:val="Tekstopmerking"/>
      </w:pPr>
      <w:r>
        <w:rPr>
          <w:rStyle w:val="Verwijzingopmerking"/>
        </w:rPr>
        <w:annotationRef/>
      </w:r>
      <w:r>
        <w:t xml:space="preserve">Distinguish between? Verify? </w:t>
      </w:r>
    </w:p>
  </w:comment>
  <w:comment w:id="54" w:author="Fleur Zeldenrust" w:date="2015-06-01T14:30:00Z" w:initials="FZ">
    <w:p w:rsidR="008B3E5A" w:rsidRDefault="008B3E5A">
      <w:pPr>
        <w:pStyle w:val="Tekstopmerking"/>
      </w:pPr>
      <w:r>
        <w:rPr>
          <w:rStyle w:val="Verwijzingopmerking"/>
        </w:rPr>
        <w:annotationRef/>
      </w:r>
      <w:r>
        <w:t>Onderzoek je echt beide hypothesen, of alleen de laatste?</w:t>
      </w:r>
    </w:p>
  </w:comment>
  <w:comment w:id="52" w:author="Fleur Zeldenrust" w:date="2015-06-01T14:38:00Z" w:initials="FZ">
    <w:p w:rsidR="008B3E5A" w:rsidRDefault="008B3E5A">
      <w:pPr>
        <w:pStyle w:val="Tekstopmerking"/>
      </w:pPr>
      <w:r>
        <w:rPr>
          <w:rStyle w:val="Verwijzingopmerking"/>
        </w:rPr>
        <w:annotationRef/>
      </w:r>
      <w:r>
        <w:t>Deze paragrafen zijn prima als je schrijft voor medestudenten, maar als je een artikel zou schrijven zou je dit niet schrijven. Dat laat ik verder als keuze aan jou.</w:t>
      </w:r>
    </w:p>
  </w:comment>
  <w:comment w:id="117" w:author="Fleur Zeldenrust" w:date="2015-06-01T14:50:00Z" w:initials="FZ">
    <w:p w:rsidR="008B3E5A" w:rsidRDefault="008B3E5A">
      <w:pPr>
        <w:pStyle w:val="Tekstopmerking"/>
      </w:pPr>
      <w:r>
        <w:rPr>
          <w:rStyle w:val="Verwijzingopmerking"/>
        </w:rPr>
        <w:annotationRef/>
      </w:r>
      <w:r>
        <w:t>Dit snap ik niet: hoe kan iets regular maar niet regular zijn? Of bedoel je asynchronous?</w:t>
      </w:r>
    </w:p>
  </w:comment>
  <w:comment w:id="120" w:author="Fleur Zeldenrust" w:date="2015-06-01T14:52:00Z" w:initials="FZ">
    <w:p w:rsidR="008B3E5A" w:rsidRPr="008B3E5A" w:rsidRDefault="008B3E5A">
      <w:pPr>
        <w:pStyle w:val="Tekstopmerking"/>
        <w:rPr>
          <w:lang w:val="en-US"/>
        </w:rPr>
      </w:pPr>
      <w:r>
        <w:rPr>
          <w:rStyle w:val="Verwijzingopmerking"/>
        </w:rPr>
        <w:annotationRef/>
      </w:r>
      <w:r>
        <w:t xml:space="preserve">Het gaat niet om de differentiation (dat zijn de synchronie en regularity): differentiation wil zeggen hoe je het onderscheid/verschil tussen de states meet. De input en de relatieve conductance bepalen hoe de states bereikt worden. </w:t>
      </w:r>
      <w:r w:rsidRPr="008B3E5A">
        <w:rPr>
          <w:lang w:val="en-US"/>
        </w:rPr>
        <w:t>Dus ik denk dat je iets bedoelt als: which of the four states the network reaches, depends on the following key parameters.</w:t>
      </w:r>
    </w:p>
  </w:comment>
  <w:comment w:id="121" w:author="Fleur Zeldenrust" w:date="2015-06-01T14:52:00Z" w:initials="FZ">
    <w:p w:rsidR="008B3E5A" w:rsidRDefault="008B3E5A">
      <w:pPr>
        <w:pStyle w:val="Tekstopmerking"/>
      </w:pPr>
      <w:r>
        <w:rPr>
          <w:rStyle w:val="Verwijzingopmerking"/>
        </w:rPr>
        <w:annotationRef/>
      </w:r>
      <w:r>
        <w:t xml:space="preserve">Deze zin is moeilijk te vinden , let op de opmaak van je document. </w:t>
      </w:r>
    </w:p>
  </w:comment>
  <w:comment w:id="122" w:author="Fleur Zeldenrust" w:date="2015-06-01T15:47:00Z" w:initials="FZ">
    <w:p w:rsidR="008B3E5A" w:rsidRDefault="008B3E5A">
      <w:pPr>
        <w:pStyle w:val="Tekstopmerking"/>
      </w:pPr>
      <w:r>
        <w:rPr>
          <w:rStyle w:val="Verwijzingopmerking"/>
        </w:rPr>
        <w:annotationRef/>
      </w:r>
      <w:r w:rsidRPr="008B3E5A">
        <w:rPr>
          <w:lang w:val="en-US"/>
        </w:rPr>
        <w:t xml:space="preserve">Bedoel je hier conductivity, conductance of synaptic strength?. </w:t>
      </w:r>
      <w:r>
        <w:t xml:space="preserve">Hing het trouwens ook niet van delays af? </w:t>
      </w:r>
    </w:p>
  </w:comment>
  <w:comment w:id="123" w:author="Fleur Zeldenrust" w:date="2015-06-01T14:55:00Z" w:initials="FZ">
    <w:p w:rsidR="008B3E5A" w:rsidRDefault="008B3E5A">
      <w:pPr>
        <w:pStyle w:val="Tekstopmerking"/>
      </w:pPr>
      <w:r>
        <w:rPr>
          <w:rStyle w:val="Verwijzingopmerking"/>
        </w:rPr>
        <w:annotationRef/>
      </w:r>
      <w:r>
        <w:t>A recent study (Yger, 2013)</w:t>
      </w:r>
    </w:p>
  </w:comment>
  <w:comment w:id="124" w:author="Fleur Zeldenrust" w:date="2015-06-01T14:56:00Z" w:initials="FZ">
    <w:p w:rsidR="008B3E5A" w:rsidRDefault="008B3E5A">
      <w:pPr>
        <w:pStyle w:val="Tekstopmerking"/>
      </w:pPr>
      <w:r>
        <w:rPr>
          <w:rStyle w:val="Verwijzingopmerking"/>
        </w:rPr>
        <w:annotationRef/>
      </w:r>
      <w:r>
        <w:t>A network model: ze onderzochten maar één soort netwerk toch?</w:t>
      </w:r>
    </w:p>
  </w:comment>
  <w:comment w:id="125" w:author="Fleur Zeldenrust" w:date="2015-06-01T14:56:00Z" w:initials="FZ">
    <w:p w:rsidR="008B3E5A" w:rsidRDefault="008B3E5A">
      <w:pPr>
        <w:pStyle w:val="Tekstopmerking"/>
      </w:pPr>
      <w:r>
        <w:rPr>
          <w:rStyle w:val="Verwijzingopmerking"/>
        </w:rPr>
        <w:annotationRef/>
      </w:r>
      <w:r>
        <w:t>The balanced state</w:t>
      </w:r>
    </w:p>
  </w:comment>
  <w:comment w:id="144" w:author="Fleur Zeldenrust" w:date="2015-06-01T15:02:00Z" w:initials="FZ">
    <w:p w:rsidR="008B3E5A" w:rsidRDefault="008B3E5A">
      <w:pPr>
        <w:pStyle w:val="Tekstopmerking"/>
      </w:pPr>
      <w:r>
        <w:rPr>
          <w:rStyle w:val="Verwijzingopmerking"/>
        </w:rPr>
        <w:annotationRef/>
      </w:r>
      <w:r>
        <w:t xml:space="preserve">Het is altijd lastig: je wilt niet teveel passieve vorm gebruiken (actief is veel leesbaarder en duidelijker), maar ook niet teveel I/we gebruiken. Aan jou de keuze </w:t>
      </w:r>
      <w:r>
        <w:sym w:font="Wingdings" w:char="F04A"/>
      </w:r>
      <w:r>
        <w:t xml:space="preserve"> Je zou ook iets kunnen zeggen als To examine the transitions in a balanced network with realistic synapses, we/I implemented….</w:t>
      </w:r>
    </w:p>
  </w:comment>
  <w:comment w:id="151" w:author="Fleur Zeldenrust" w:date="2015-06-01T15:04:00Z" w:initials="FZ">
    <w:p w:rsidR="008B3E5A" w:rsidRDefault="008B3E5A">
      <w:pPr>
        <w:pStyle w:val="Tekstopmerking"/>
      </w:pPr>
      <w:r>
        <w:rPr>
          <w:rStyle w:val="Verwijzingopmerking"/>
        </w:rPr>
        <w:annotationRef/>
      </w:r>
      <w:r>
        <w:t>Ook hier weer: passief of niet?</w:t>
      </w:r>
    </w:p>
  </w:comment>
  <w:comment w:id="152" w:author="Fleur Zeldenrust" w:date="2015-06-01T15:04:00Z" w:initials="FZ">
    <w:p w:rsidR="008B3E5A" w:rsidRDefault="008B3E5A">
      <w:pPr>
        <w:pStyle w:val="Tekstopmerking"/>
      </w:pPr>
      <w:r>
        <w:rPr>
          <w:rStyle w:val="Verwijzingopmerking"/>
        </w:rPr>
        <w:annotationRef/>
      </w:r>
      <w:r>
        <w:t>Abrupt?</w:t>
      </w:r>
    </w:p>
  </w:comment>
  <w:comment w:id="153" w:author="Fleur Zeldenrust" w:date="2015-06-01T15:04:00Z" w:initials="FZ">
    <w:p w:rsidR="008B3E5A" w:rsidRDefault="008B3E5A">
      <w:pPr>
        <w:pStyle w:val="Tekstopmerking"/>
      </w:pPr>
      <w:r>
        <w:rPr>
          <w:rStyle w:val="Verwijzingopmerking"/>
        </w:rPr>
        <w:annotationRef/>
      </w:r>
      <w:r>
        <w:t xml:space="preserve">??? Deze redenering snap ik niet. </w:t>
      </w:r>
    </w:p>
  </w:comment>
  <w:comment w:id="177" w:author="Fleur Zeldenrust" w:date="2015-06-01T15:08:00Z" w:initials="FZ">
    <w:p w:rsidR="008B3E5A" w:rsidRPr="008B3E5A" w:rsidRDefault="008B3E5A">
      <w:pPr>
        <w:pStyle w:val="Tekstopmerking"/>
        <w:rPr>
          <w:lang w:val="en-US"/>
        </w:rPr>
      </w:pPr>
      <w:r>
        <w:rPr>
          <w:rStyle w:val="Verwijzingopmerking"/>
        </w:rPr>
        <w:annotationRef/>
      </w:r>
      <w:r>
        <w:t xml:space="preserve">Dit klopt niet helemaal. Volgens mij moet het iets zijn als: Is is assumed the neuron receives input from an excitatory Poisson spike train with frequency nu_ext. </w:t>
      </w:r>
      <w:r w:rsidRPr="008B3E5A">
        <w:rPr>
          <w:lang w:val="en-US"/>
        </w:rPr>
        <w:t>This results in a net current input with mean (mu(t)) and fluctuations around the mean given by (sigma(t)).</w:t>
      </w:r>
    </w:p>
    <w:p w:rsidR="008B3E5A" w:rsidRPr="008B3E5A" w:rsidRDefault="008B3E5A">
      <w:pPr>
        <w:pStyle w:val="Tekstopmerking"/>
        <w:rPr>
          <w:lang w:val="en-US"/>
        </w:rPr>
      </w:pPr>
    </w:p>
    <w:p w:rsidR="008B3E5A" w:rsidRDefault="008B3E5A">
      <w:pPr>
        <w:pStyle w:val="Tekstopmerking"/>
      </w:pPr>
      <w:r>
        <w:t xml:space="preserve">NB mu is volgens mij onafhankelijk van t? </w:t>
      </w:r>
    </w:p>
  </w:comment>
  <w:comment w:id="205" w:author="Fleur Zeldenrust" w:date="2015-06-01T15:22:00Z" w:initials="FZ">
    <w:p w:rsidR="008B3E5A" w:rsidRDefault="008B3E5A">
      <w:pPr>
        <w:pStyle w:val="Tekstopmerking"/>
      </w:pPr>
      <w:r>
        <w:rPr>
          <w:rStyle w:val="Verwijzingopmerking"/>
        </w:rPr>
        <w:annotationRef/>
      </w:r>
      <w:r>
        <w:t xml:space="preserve">Pas op met deze benaming, standaard is Vpost voor de postsynaptische cel en Vpre  voor de presynaptische cel. Dit zou dus voor experts heel verwarrend zijn, beter om het anders te noemen. </w:t>
      </w:r>
    </w:p>
  </w:comment>
  <w:comment w:id="225" w:author="Fleur Zeldenrust" w:date="2015-06-01T15:29:00Z" w:initials="FZ">
    <w:p w:rsidR="008B3E5A" w:rsidRDefault="008B3E5A">
      <w:pPr>
        <w:pStyle w:val="Tekstopmerking"/>
      </w:pPr>
      <w:r>
        <w:rPr>
          <w:rStyle w:val="Verwijzingopmerking"/>
        </w:rPr>
        <w:annotationRef/>
      </w:r>
      <w:r>
        <w:t>Beter nog: geef dit als vergelijking</w:t>
      </w:r>
    </w:p>
  </w:comment>
  <w:comment w:id="235" w:author="Fleur Zeldenrust" w:date="2015-06-01T15:30:00Z" w:initials="FZ">
    <w:p w:rsidR="008B3E5A" w:rsidRDefault="008B3E5A">
      <w:pPr>
        <w:pStyle w:val="Tekstopmerking"/>
      </w:pPr>
      <w:r>
        <w:rPr>
          <w:rStyle w:val="Verwijzingopmerking"/>
        </w:rPr>
        <w:annotationRef/>
      </w:r>
      <w:r>
        <w:t xml:space="preserve">Originally? Als je bedoelt in de Brunel paper, geef referentie. </w:t>
      </w:r>
    </w:p>
  </w:comment>
  <w:comment w:id="286" w:author="Fleur Zeldenrust" w:date="2015-06-01T15:43:00Z" w:initials="FZ">
    <w:p w:rsidR="008B3E5A" w:rsidRDefault="008B3E5A">
      <w:pPr>
        <w:pStyle w:val="Tekstopmerking"/>
      </w:pPr>
      <w:r>
        <w:rPr>
          <w:rStyle w:val="Verwijzingopmerking"/>
        </w:rPr>
        <w:annotationRef/>
      </w:r>
      <w:r>
        <w:t>Ik mis een werkwoord in deze zin? En ook hier weer: waar komen deze waarden vandaan? Hoe heb je die gekozen en waarom?</w:t>
      </w:r>
    </w:p>
  </w:comment>
  <w:comment w:id="294" w:author="Fleur Zeldenrust" w:date="2015-06-01T15:49:00Z" w:initials="FZ">
    <w:p w:rsidR="008B3E5A" w:rsidRDefault="008B3E5A">
      <w:pPr>
        <w:pStyle w:val="Tekstopmerking"/>
      </w:pPr>
      <w:r>
        <w:rPr>
          <w:rStyle w:val="Verwijzingopmerking"/>
        </w:rPr>
        <w:annotationRef/>
      </w:r>
      <w:r>
        <w:t>?? Hier staat geen waarde</w:t>
      </w:r>
    </w:p>
  </w:comment>
  <w:comment w:id="295" w:author="Fleur Zeldenrust" w:date="2015-06-01T15:50:00Z" w:initials="FZ">
    <w:p w:rsidR="008B3E5A" w:rsidRDefault="008B3E5A">
      <w:pPr>
        <w:pStyle w:val="Tekstopmerking"/>
      </w:pPr>
      <w:r>
        <w:rPr>
          <w:rStyle w:val="Verwijzingopmerking"/>
        </w:rPr>
        <w:annotationRef/>
      </w:r>
      <w:r>
        <w:t>?? Mean is =niet gegeven</w:t>
      </w:r>
    </w:p>
    <w:p w:rsidR="008B3E5A" w:rsidRDefault="008B3E5A">
      <w:pPr>
        <w:pStyle w:val="Tekstopmerking"/>
      </w:pPr>
      <w:r>
        <w:t xml:space="preserve">Gebruik anders een streep boven gexc om de gemiddelde waarde aan te geven. </w:t>
      </w:r>
    </w:p>
  </w:comment>
  <w:comment w:id="329" w:author="Fleur Zeldenrust" w:date="2015-06-01T16:20:00Z" w:initials="FZ">
    <w:p w:rsidR="008B3E5A" w:rsidRDefault="008B3E5A">
      <w:pPr>
        <w:pStyle w:val="Tekstopmerking"/>
      </w:pPr>
      <w:r>
        <w:rPr>
          <w:rStyle w:val="Verwijzingopmerking"/>
        </w:rPr>
        <w:annotationRef/>
      </w:r>
      <w:r>
        <w:t>Volgens mij moeten de bovenaan het somteken de t’sT’s zijn? Ook is het duidelijker om f ipv freq te gebruiken.</w:t>
      </w:r>
    </w:p>
  </w:comment>
  <w:comment w:id="328" w:author="Jiri" w:date="2015-05-28T17:16:00Z" w:initials="J">
    <w:p w:rsidR="008B3E5A" w:rsidRDefault="008B3E5A" w:rsidP="00CD7670">
      <w:pPr>
        <w:pStyle w:val="Tekstopmerking"/>
      </w:pPr>
      <w:r>
        <w:rPr>
          <w:rStyle w:val="Verwijzingopmerking"/>
        </w:rPr>
        <w:annotationRef/>
      </w:r>
      <w:r>
        <w:t>Nog niet helemaal overtuigd van deze quantification. Kan het niet ook zo zijn dat een netwerk veel minder vuurt, dus toch een lage frequentie, de neuronen die vuren toch synchroon vuren? Zoja, dan zou deze maat niet goed zijn.</w:t>
      </w:r>
    </w:p>
    <w:p w:rsidR="008B3E5A" w:rsidRDefault="008B3E5A" w:rsidP="00CD7670">
      <w:pPr>
        <w:pStyle w:val="Tekstopmerking"/>
      </w:pPr>
    </w:p>
    <w:p w:rsidR="008B3E5A" w:rsidRDefault="008B3E5A" w:rsidP="00CD7670">
      <w:pPr>
        <w:pStyle w:val="Tekstopmerking"/>
      </w:pPr>
      <w:r>
        <w:t>Measure veranderd in het gecorrigeerde gemiddelde van de frequenties, met de alle timesteps met frequentie 0 weggelaten.</w:t>
      </w:r>
    </w:p>
    <w:p w:rsidR="008B3E5A" w:rsidRDefault="008B3E5A" w:rsidP="00CD7670">
      <w:pPr>
        <w:pStyle w:val="Tekstopmerking"/>
      </w:pPr>
    </w:p>
    <w:p w:rsidR="008B3E5A" w:rsidRDefault="008B3E5A" w:rsidP="00CD7670">
      <w:pPr>
        <w:pStyle w:val="Tekstopmerking"/>
      </w:pPr>
      <w:r>
        <w:t>Nog steeds niet helemaal overtuigd van de measure. Later nog een keer naar kijken.</w:t>
      </w:r>
    </w:p>
  </w:comment>
  <w:comment w:id="375" w:author="Fleur Zeldenrust" w:date="2015-06-01T16:41:00Z" w:initials="FZ">
    <w:p w:rsidR="008B3E5A" w:rsidRDefault="008B3E5A">
      <w:pPr>
        <w:pStyle w:val="Tekstopmerking"/>
      </w:pPr>
      <w:r>
        <w:rPr>
          <w:rStyle w:val="Verwijzingopmerking"/>
        </w:rPr>
        <w:annotationRef/>
      </w:r>
      <w:r>
        <w:t>Deze titels en assen kan ik niet lezen!</w:t>
      </w:r>
    </w:p>
  </w:comment>
  <w:comment w:id="393" w:author="Fleur Zeldenrust" w:date="2015-06-01T16:29:00Z" w:initials="FZ">
    <w:p w:rsidR="008B3E5A" w:rsidRDefault="008B3E5A">
      <w:pPr>
        <w:pStyle w:val="Tekstopmerking"/>
      </w:pPr>
      <w:r>
        <w:rPr>
          <w:rStyle w:val="Verwijzingopmerking"/>
        </w:rPr>
        <w:annotationRef/>
      </w:r>
      <w:r>
        <w:t>Laat zien waarop gebaseerd. Wat bedoel je? Wat was de activiteit dan? En hoe komt dat?</w:t>
      </w:r>
    </w:p>
  </w:comment>
  <w:comment w:id="395" w:author="Fleur Zeldenrust" w:date="2015-06-01T16:29:00Z" w:initials="FZ">
    <w:p w:rsidR="008B3E5A" w:rsidRDefault="008B3E5A">
      <w:pPr>
        <w:pStyle w:val="Tekstopmerking"/>
      </w:pPr>
      <w:r>
        <w:rPr>
          <w:rStyle w:val="Verwijzingopmerking"/>
        </w:rPr>
        <w:annotationRef/>
      </w:r>
      <w:r>
        <w:t>Wat bedoel je met een balanced state? Wat is je definitie daarvan? Of bedoel je een asynchronous state?</w:t>
      </w:r>
    </w:p>
  </w:comment>
  <w:comment w:id="396" w:author="Fleur Zeldenrust" w:date="2015-06-01T16:35:00Z" w:initials="FZ">
    <w:p w:rsidR="008B3E5A" w:rsidRPr="008B3E5A" w:rsidRDefault="008B3E5A">
      <w:pPr>
        <w:pStyle w:val="Tekstopmerking"/>
        <w:rPr>
          <w:lang w:val="en-US"/>
        </w:rPr>
      </w:pPr>
      <w:r>
        <w:rPr>
          <w:rStyle w:val="Verwijzingopmerking"/>
        </w:rPr>
        <w:annotationRef/>
      </w:r>
      <w:r>
        <w:t xml:space="preserve">Ook hier weer: wees consequent in hoe je wat noemt. </w:t>
      </w:r>
      <w:r w:rsidRPr="008B3E5A">
        <w:rPr>
          <w:lang w:val="en-US"/>
        </w:rPr>
        <w:t xml:space="preserve">Network states? </w:t>
      </w:r>
    </w:p>
  </w:comment>
  <w:comment w:id="400" w:author="Fleur Zeldenrust" w:date="2015-06-01T16:38:00Z" w:initials="FZ">
    <w:p w:rsidR="008B3E5A" w:rsidRPr="008B3E5A" w:rsidRDefault="008B3E5A">
      <w:pPr>
        <w:pStyle w:val="Tekstopmerking"/>
        <w:rPr>
          <w:lang w:val="en-US"/>
        </w:rPr>
      </w:pPr>
      <w:r>
        <w:rPr>
          <w:rStyle w:val="Verwijzingopmerking"/>
        </w:rPr>
        <w:annotationRef/>
      </w:r>
      <w:r w:rsidRPr="008B3E5A">
        <w:rPr>
          <w:lang w:val="en-US"/>
        </w:rPr>
        <w:t xml:space="preserve">It is still a balanced network! Just in a quiet state </w:t>
      </w:r>
      <w:r>
        <w:sym w:font="Wingdings" w:char="F04A"/>
      </w:r>
      <w:r w:rsidRPr="008B3E5A">
        <w:rPr>
          <w:lang w:val="en-US"/>
        </w:rPr>
        <w:t xml:space="preserve"> SO say something like: there was very little network acitivity.</w:t>
      </w:r>
    </w:p>
  </w:comment>
  <w:comment w:id="412" w:author="Fleur Zeldenrust" w:date="2015-06-01T16:38:00Z" w:initials="FZ">
    <w:p w:rsidR="008B3E5A" w:rsidRPr="008B3E5A" w:rsidRDefault="008B3E5A">
      <w:pPr>
        <w:pStyle w:val="Tekstopmerking"/>
        <w:rPr>
          <w:lang w:val="en-US"/>
        </w:rPr>
      </w:pPr>
      <w:r>
        <w:rPr>
          <w:rStyle w:val="Verwijzingopmerking"/>
        </w:rPr>
        <w:annotationRef/>
      </w:r>
      <w:r w:rsidRPr="008B3E5A">
        <w:rPr>
          <w:lang w:val="en-US"/>
        </w:rPr>
        <w:t>What is thisbased on? How do you see that? Give example figure and describe!</w:t>
      </w:r>
    </w:p>
  </w:comment>
  <w:comment w:id="430" w:author="Fleur Zeldenrust" w:date="2015-06-01T16:52:00Z" w:initials="FZ">
    <w:p w:rsidR="008B3E5A" w:rsidRDefault="008B3E5A">
      <w:pPr>
        <w:pStyle w:val="Tekstopmerking"/>
      </w:pPr>
      <w:r>
        <w:rPr>
          <w:rStyle w:val="Verwijzingopmerking"/>
        </w:rPr>
        <w:annotationRef/>
      </w:r>
      <w:r>
        <w:t>Ik snap dit niet: waarom moet je de simulaties opnieuw doen, en kun je dit niet gewoon uitrekenen met behulp van de netwerkactiviteit van de oude simulaties?</w:t>
      </w:r>
    </w:p>
  </w:comment>
  <w:comment w:id="457" w:author="Fleur Zeldenrust" w:date="2015-06-01T16:58:00Z" w:initials="FZ">
    <w:p w:rsidR="008B3E5A" w:rsidRDefault="008B3E5A">
      <w:pPr>
        <w:pStyle w:val="Tekstopmerking"/>
      </w:pPr>
      <w:r>
        <w:rPr>
          <w:rStyle w:val="Verwijzingopmerking"/>
        </w:rPr>
        <w:annotationRef/>
      </w:r>
      <w:r>
        <w:t>Ook dit is slecht leesbaar bij mij (onscherp), en de titel mag wel wat groter</w:t>
      </w:r>
    </w:p>
  </w:comment>
  <w:comment w:id="505" w:author="Fleur Zeldenrust" w:date="2015-06-01T17:09:00Z" w:initials="FZ">
    <w:p w:rsidR="008B3E5A" w:rsidRPr="008B3E5A" w:rsidRDefault="008B3E5A">
      <w:pPr>
        <w:pStyle w:val="Tekstopmerking"/>
        <w:rPr>
          <w:lang w:val="en-US"/>
        </w:rPr>
      </w:pPr>
      <w:r>
        <w:rPr>
          <w:rStyle w:val="Verwijzingopmerking"/>
        </w:rPr>
        <w:annotationRef/>
      </w:r>
      <w:r w:rsidRPr="008B3E5A">
        <w:rPr>
          <w:lang w:val="en-US"/>
        </w:rPr>
        <w:t>This does not explain regularity, right? Only bursting. And what about inhibition in the network?</w:t>
      </w:r>
    </w:p>
  </w:comment>
  <w:comment w:id="514" w:author="Fleur Zeldenrust" w:date="2015-06-01T17:12:00Z" w:initials="FZ">
    <w:p w:rsidR="008B3E5A" w:rsidRPr="008B3E5A" w:rsidRDefault="008B3E5A">
      <w:pPr>
        <w:pStyle w:val="Tekstopmerking"/>
        <w:rPr>
          <w:lang w:val="en-US"/>
        </w:rPr>
      </w:pPr>
      <w:r>
        <w:rPr>
          <w:rStyle w:val="Verwijzingopmerking"/>
        </w:rPr>
        <w:annotationRef/>
      </w:r>
      <w:r w:rsidRPr="008B3E5A">
        <w:rPr>
          <w:lang w:val="en-US"/>
        </w:rPr>
        <w:t xml:space="preserve">Ik snap dit niet. Bedoel je: when the neuron receives an inhibitory spike, the burst is terminated. Since the inhibitory time-constant is larger than the excitatory one, this will cause a long inter-burst interval. </w:t>
      </w:r>
    </w:p>
  </w:comment>
  <w:comment w:id="535" w:author="Fleur Zeldenrust" w:date="2015-06-01T17:15:00Z" w:initials="FZ">
    <w:p w:rsidR="008B3E5A" w:rsidRDefault="008B3E5A">
      <w:pPr>
        <w:pStyle w:val="Tekstopmerking"/>
      </w:pPr>
      <w:r>
        <w:rPr>
          <w:rStyle w:val="Verwijzingopmerking"/>
        </w:rPr>
        <w:annotationRef/>
      </w:r>
      <w:r>
        <w:t>Dit snap ik niet?</w:t>
      </w:r>
    </w:p>
  </w:comment>
  <w:comment w:id="542" w:author="Fleur Zeldenrust" w:date="2015-06-01T17:18:00Z" w:initials="FZ">
    <w:p w:rsidR="008B3E5A" w:rsidRDefault="008B3E5A">
      <w:pPr>
        <w:pStyle w:val="Tekstopmerking"/>
      </w:pPr>
      <w:r>
        <w:rPr>
          <w:rStyle w:val="Verwijzingopmerking"/>
        </w:rPr>
        <w:annotationRef/>
      </w:r>
      <w:r>
        <w:t>Ik snap eigenlijk niet precies wat je wilt zeggen in deze paragraaf? Misschien kun je iets specifieker zijn?</w:t>
      </w:r>
    </w:p>
  </w:comment>
  <w:comment w:id="571" w:author="Fleur Zeldenrust" w:date="2015-06-01T17:23:00Z" w:initials="FZ">
    <w:p w:rsidR="008B3E5A" w:rsidRDefault="008B3E5A">
      <w:pPr>
        <w:pStyle w:val="Tekstopmerking"/>
      </w:pPr>
      <w:r>
        <w:rPr>
          <w:rStyle w:val="Verwijzingopmerking"/>
        </w:rPr>
        <w:annotationRef/>
      </w:r>
      <w:r>
        <w:t>Je hebt het over parameters en other parameters: wees specifieker! Wat zijn die parameters? Wat betekenen die voor een bioloog?</w:t>
      </w:r>
    </w:p>
  </w:comment>
  <w:comment w:id="572" w:author="Fleur Zeldenrust" w:date="2015-06-01T17:24:00Z" w:initials="FZ">
    <w:p w:rsidR="008B3E5A" w:rsidRDefault="008B3E5A">
      <w:pPr>
        <w:pStyle w:val="Tekstopmerking"/>
      </w:pPr>
      <w:r>
        <w:rPr>
          <w:rStyle w:val="Verwijzingopmerking"/>
        </w:rPr>
        <w:annotationRef/>
      </w:r>
      <w:r>
        <w:t>Waarom zijn we geinteresseerd in die state? Omdat die het meeste lijkt op corticale activiteit. En afwijkingen daarvan kunnen duiden op ziektes (i.e. epilepsy)</w:t>
      </w:r>
    </w:p>
  </w:comment>
  <w:comment w:id="608" w:author="Jiri" w:date="2015-06-02T15:41:00Z" w:initials="J">
    <w:p w:rsidR="001D147A" w:rsidRDefault="001D147A">
      <w:pPr>
        <w:pStyle w:val="Tekstopmerking"/>
      </w:pPr>
      <w:r>
        <w:rPr>
          <w:rStyle w:val="Verwijzingopmerking"/>
        </w:rPr>
        <w:annotationRef/>
      </w:r>
      <w:r>
        <w:t>Website via mendeley invoegen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45A" w:rsidRDefault="0048545A" w:rsidP="00265168">
      <w:pPr>
        <w:spacing w:after="0" w:line="240" w:lineRule="auto"/>
      </w:pPr>
      <w:r>
        <w:separator/>
      </w:r>
    </w:p>
  </w:endnote>
  <w:endnote w:type="continuationSeparator" w:id="0">
    <w:p w:rsidR="0048545A" w:rsidRDefault="0048545A" w:rsidP="002651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45A" w:rsidRDefault="0048545A" w:rsidP="00265168">
      <w:pPr>
        <w:spacing w:after="0" w:line="240" w:lineRule="auto"/>
      </w:pPr>
      <w:r>
        <w:separator/>
      </w:r>
    </w:p>
  </w:footnote>
  <w:footnote w:type="continuationSeparator" w:id="0">
    <w:p w:rsidR="0048545A" w:rsidRDefault="0048545A" w:rsidP="002651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hdrShapeDefaults>
    <o:shapedefaults v:ext="edit" spidmax="5122">
      <o:colormenu v:ext="edit" fillcolor="none [3213]" strokecolor="none"/>
    </o:shapedefaults>
  </w:hdrShapeDefaults>
  <w:footnotePr>
    <w:footnote w:id="-1"/>
    <w:footnote w:id="0"/>
  </w:footnotePr>
  <w:endnotePr>
    <w:endnote w:id="-1"/>
    <w:endnote w:id="0"/>
  </w:endnotePr>
  <w:compat/>
  <w:rsids>
    <w:rsidRoot w:val="00532099"/>
    <w:rsid w:val="0002358C"/>
    <w:rsid w:val="00040712"/>
    <w:rsid w:val="00072616"/>
    <w:rsid w:val="00076A85"/>
    <w:rsid w:val="0008493C"/>
    <w:rsid w:val="00091BCD"/>
    <w:rsid w:val="000A3363"/>
    <w:rsid w:val="000A4E56"/>
    <w:rsid w:val="000C311F"/>
    <w:rsid w:val="000D1332"/>
    <w:rsid w:val="000E2762"/>
    <w:rsid w:val="000E36F2"/>
    <w:rsid w:val="000E4F2F"/>
    <w:rsid w:val="00107C92"/>
    <w:rsid w:val="0011576B"/>
    <w:rsid w:val="001224BB"/>
    <w:rsid w:val="00144143"/>
    <w:rsid w:val="00172877"/>
    <w:rsid w:val="00190FEA"/>
    <w:rsid w:val="00191556"/>
    <w:rsid w:val="001A2B29"/>
    <w:rsid w:val="001A6560"/>
    <w:rsid w:val="001B7D40"/>
    <w:rsid w:val="001C4330"/>
    <w:rsid w:val="001D13E9"/>
    <w:rsid w:val="001D147A"/>
    <w:rsid w:val="001D6871"/>
    <w:rsid w:val="001E6917"/>
    <w:rsid w:val="002047A8"/>
    <w:rsid w:val="00206E18"/>
    <w:rsid w:val="00210840"/>
    <w:rsid w:val="00223189"/>
    <w:rsid w:val="00226DC3"/>
    <w:rsid w:val="00251F0F"/>
    <w:rsid w:val="00265168"/>
    <w:rsid w:val="00265788"/>
    <w:rsid w:val="002670D6"/>
    <w:rsid w:val="00283898"/>
    <w:rsid w:val="002939FE"/>
    <w:rsid w:val="00294E4D"/>
    <w:rsid w:val="002B0877"/>
    <w:rsid w:val="002B2B7C"/>
    <w:rsid w:val="002B54EB"/>
    <w:rsid w:val="002D5D20"/>
    <w:rsid w:val="002D71B9"/>
    <w:rsid w:val="002D79B9"/>
    <w:rsid w:val="002F345A"/>
    <w:rsid w:val="003020E2"/>
    <w:rsid w:val="00312657"/>
    <w:rsid w:val="00376720"/>
    <w:rsid w:val="00384CC9"/>
    <w:rsid w:val="00385D8F"/>
    <w:rsid w:val="003A1D06"/>
    <w:rsid w:val="003C3B47"/>
    <w:rsid w:val="003C679B"/>
    <w:rsid w:val="003D0203"/>
    <w:rsid w:val="003E2D5B"/>
    <w:rsid w:val="003F029B"/>
    <w:rsid w:val="003F490D"/>
    <w:rsid w:val="00402457"/>
    <w:rsid w:val="00407DD8"/>
    <w:rsid w:val="00407EB6"/>
    <w:rsid w:val="00433D1E"/>
    <w:rsid w:val="00473393"/>
    <w:rsid w:val="00482AC3"/>
    <w:rsid w:val="0048545A"/>
    <w:rsid w:val="004873A0"/>
    <w:rsid w:val="00490257"/>
    <w:rsid w:val="00490566"/>
    <w:rsid w:val="00494319"/>
    <w:rsid w:val="00496053"/>
    <w:rsid w:val="004C6B87"/>
    <w:rsid w:val="004E64F1"/>
    <w:rsid w:val="004F5266"/>
    <w:rsid w:val="00513F1C"/>
    <w:rsid w:val="00520628"/>
    <w:rsid w:val="005223C3"/>
    <w:rsid w:val="00526993"/>
    <w:rsid w:val="00532099"/>
    <w:rsid w:val="005330C7"/>
    <w:rsid w:val="005361AF"/>
    <w:rsid w:val="00543A31"/>
    <w:rsid w:val="00556E95"/>
    <w:rsid w:val="00561537"/>
    <w:rsid w:val="00564F9F"/>
    <w:rsid w:val="005728F7"/>
    <w:rsid w:val="0058166D"/>
    <w:rsid w:val="005831DE"/>
    <w:rsid w:val="005944C8"/>
    <w:rsid w:val="005D5189"/>
    <w:rsid w:val="005D51B9"/>
    <w:rsid w:val="005D56C8"/>
    <w:rsid w:val="005E3BC0"/>
    <w:rsid w:val="006068E3"/>
    <w:rsid w:val="00622967"/>
    <w:rsid w:val="00631F12"/>
    <w:rsid w:val="006453C0"/>
    <w:rsid w:val="006529CD"/>
    <w:rsid w:val="00685875"/>
    <w:rsid w:val="00694BB0"/>
    <w:rsid w:val="00695F03"/>
    <w:rsid w:val="0069658C"/>
    <w:rsid w:val="00696772"/>
    <w:rsid w:val="006B7BE5"/>
    <w:rsid w:val="006D6125"/>
    <w:rsid w:val="006D7BE8"/>
    <w:rsid w:val="006E6985"/>
    <w:rsid w:val="006F11E5"/>
    <w:rsid w:val="006F29CD"/>
    <w:rsid w:val="006F539E"/>
    <w:rsid w:val="007311A9"/>
    <w:rsid w:val="00743775"/>
    <w:rsid w:val="00767715"/>
    <w:rsid w:val="00771607"/>
    <w:rsid w:val="00774FD2"/>
    <w:rsid w:val="00791B2C"/>
    <w:rsid w:val="0079282D"/>
    <w:rsid w:val="007D54F9"/>
    <w:rsid w:val="007D6C70"/>
    <w:rsid w:val="007D7825"/>
    <w:rsid w:val="007F0CCE"/>
    <w:rsid w:val="007F4C2C"/>
    <w:rsid w:val="00803D5D"/>
    <w:rsid w:val="008406C1"/>
    <w:rsid w:val="00845598"/>
    <w:rsid w:val="00854A98"/>
    <w:rsid w:val="00856D55"/>
    <w:rsid w:val="0086267D"/>
    <w:rsid w:val="0088656E"/>
    <w:rsid w:val="00887F2C"/>
    <w:rsid w:val="008B2BF3"/>
    <w:rsid w:val="008B3E5A"/>
    <w:rsid w:val="008B7C54"/>
    <w:rsid w:val="008D2917"/>
    <w:rsid w:val="008E4871"/>
    <w:rsid w:val="008F3619"/>
    <w:rsid w:val="008F4F9B"/>
    <w:rsid w:val="00901FCD"/>
    <w:rsid w:val="00914DEE"/>
    <w:rsid w:val="00920DE5"/>
    <w:rsid w:val="00944423"/>
    <w:rsid w:val="00945F32"/>
    <w:rsid w:val="009660A4"/>
    <w:rsid w:val="00973EEF"/>
    <w:rsid w:val="00975B78"/>
    <w:rsid w:val="00994E9B"/>
    <w:rsid w:val="009A7C1E"/>
    <w:rsid w:val="009A7DC3"/>
    <w:rsid w:val="009C061B"/>
    <w:rsid w:val="009C4061"/>
    <w:rsid w:val="009D6161"/>
    <w:rsid w:val="009E10E3"/>
    <w:rsid w:val="009F1988"/>
    <w:rsid w:val="00A018A7"/>
    <w:rsid w:val="00A058F9"/>
    <w:rsid w:val="00A146D6"/>
    <w:rsid w:val="00A14D6D"/>
    <w:rsid w:val="00A2017D"/>
    <w:rsid w:val="00A270AA"/>
    <w:rsid w:val="00A3172D"/>
    <w:rsid w:val="00A44DFF"/>
    <w:rsid w:val="00A652B1"/>
    <w:rsid w:val="00A919B8"/>
    <w:rsid w:val="00A97F03"/>
    <w:rsid w:val="00AA1CE8"/>
    <w:rsid w:val="00AA7314"/>
    <w:rsid w:val="00AC1B69"/>
    <w:rsid w:val="00AD7BDE"/>
    <w:rsid w:val="00AF5087"/>
    <w:rsid w:val="00B275FE"/>
    <w:rsid w:val="00B35340"/>
    <w:rsid w:val="00B46B91"/>
    <w:rsid w:val="00B952B1"/>
    <w:rsid w:val="00B9691D"/>
    <w:rsid w:val="00BA29A9"/>
    <w:rsid w:val="00BA3C8E"/>
    <w:rsid w:val="00BA53D7"/>
    <w:rsid w:val="00BB0940"/>
    <w:rsid w:val="00BB75C8"/>
    <w:rsid w:val="00BC471A"/>
    <w:rsid w:val="00BC5749"/>
    <w:rsid w:val="00BC7CE7"/>
    <w:rsid w:val="00C01413"/>
    <w:rsid w:val="00C0698A"/>
    <w:rsid w:val="00C14D17"/>
    <w:rsid w:val="00C20EE0"/>
    <w:rsid w:val="00C548BA"/>
    <w:rsid w:val="00C67A5F"/>
    <w:rsid w:val="00C934F5"/>
    <w:rsid w:val="00CA51D7"/>
    <w:rsid w:val="00CB049F"/>
    <w:rsid w:val="00CC795D"/>
    <w:rsid w:val="00CD1684"/>
    <w:rsid w:val="00CD4777"/>
    <w:rsid w:val="00CD7670"/>
    <w:rsid w:val="00CE03DF"/>
    <w:rsid w:val="00CE1285"/>
    <w:rsid w:val="00CE3B3C"/>
    <w:rsid w:val="00CE5339"/>
    <w:rsid w:val="00CF4F5F"/>
    <w:rsid w:val="00CF6F4F"/>
    <w:rsid w:val="00D0216B"/>
    <w:rsid w:val="00D2625C"/>
    <w:rsid w:val="00D351CD"/>
    <w:rsid w:val="00D424D3"/>
    <w:rsid w:val="00D62C5C"/>
    <w:rsid w:val="00D71079"/>
    <w:rsid w:val="00D810F0"/>
    <w:rsid w:val="00D862F4"/>
    <w:rsid w:val="00DC62CD"/>
    <w:rsid w:val="00DC793F"/>
    <w:rsid w:val="00DF2906"/>
    <w:rsid w:val="00DF7766"/>
    <w:rsid w:val="00E2054C"/>
    <w:rsid w:val="00E252BF"/>
    <w:rsid w:val="00E5484A"/>
    <w:rsid w:val="00E67BB1"/>
    <w:rsid w:val="00E878DB"/>
    <w:rsid w:val="00EA2F1E"/>
    <w:rsid w:val="00EB0F26"/>
    <w:rsid w:val="00ED22D8"/>
    <w:rsid w:val="00ED639A"/>
    <w:rsid w:val="00EE7F95"/>
    <w:rsid w:val="00EF283E"/>
    <w:rsid w:val="00F066D4"/>
    <w:rsid w:val="00F47B7D"/>
    <w:rsid w:val="00F51A4C"/>
    <w:rsid w:val="00F54AD6"/>
    <w:rsid w:val="00F677DD"/>
    <w:rsid w:val="00F71629"/>
    <w:rsid w:val="00F71ABC"/>
    <w:rsid w:val="00F75493"/>
    <w:rsid w:val="00F84F3D"/>
    <w:rsid w:val="00FA2CEB"/>
    <w:rsid w:val="00FC42C9"/>
    <w:rsid w:val="00FC486C"/>
    <w:rsid w:val="00FE2F40"/>
    <w:rsid w:val="00FE6EB5"/>
    <w:rsid w:val="00FF0C67"/>
    <w:rsid w:val="00FF736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colormenu v:ext="edit" fillcolor="none [3213]"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B7BE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2651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65168"/>
    <w:rPr>
      <w:sz w:val="20"/>
      <w:szCs w:val="20"/>
    </w:rPr>
  </w:style>
  <w:style w:type="character" w:styleId="Voetnootmarkering">
    <w:name w:val="footnote reference"/>
    <w:basedOn w:val="Standaardalinea-lettertype"/>
    <w:uiPriority w:val="99"/>
    <w:semiHidden/>
    <w:unhideWhenUsed/>
    <w:rsid w:val="00265168"/>
    <w:rPr>
      <w:vertAlign w:val="superscript"/>
    </w:rPr>
  </w:style>
  <w:style w:type="paragraph" w:styleId="Geenafstand">
    <w:name w:val="No Spacing"/>
    <w:link w:val="GeenafstandChar"/>
    <w:uiPriority w:val="1"/>
    <w:qFormat/>
    <w:rsid w:val="00A97F03"/>
    <w:pPr>
      <w:spacing w:after="0" w:line="240" w:lineRule="auto"/>
    </w:pPr>
  </w:style>
  <w:style w:type="character" w:styleId="Tekstvantijdelijkeaanduiding">
    <w:name w:val="Placeholder Text"/>
    <w:basedOn w:val="Standaardalinea-lettertype"/>
    <w:uiPriority w:val="99"/>
    <w:semiHidden/>
    <w:rsid w:val="00490566"/>
    <w:rPr>
      <w:color w:val="808080"/>
    </w:rPr>
  </w:style>
  <w:style w:type="paragraph" w:styleId="Ballontekst">
    <w:name w:val="Balloon Text"/>
    <w:basedOn w:val="Standaard"/>
    <w:link w:val="BallontekstChar"/>
    <w:uiPriority w:val="99"/>
    <w:semiHidden/>
    <w:unhideWhenUsed/>
    <w:rsid w:val="004905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0566"/>
    <w:rPr>
      <w:rFonts w:ascii="Tahoma" w:hAnsi="Tahoma" w:cs="Tahoma"/>
      <w:sz w:val="16"/>
      <w:szCs w:val="16"/>
    </w:rPr>
  </w:style>
  <w:style w:type="character" w:styleId="Verwijzingopmerking">
    <w:name w:val="annotation reference"/>
    <w:basedOn w:val="Standaardalinea-lettertype"/>
    <w:uiPriority w:val="99"/>
    <w:unhideWhenUsed/>
    <w:rsid w:val="00A652B1"/>
    <w:rPr>
      <w:sz w:val="16"/>
      <w:szCs w:val="16"/>
    </w:rPr>
  </w:style>
  <w:style w:type="paragraph" w:styleId="Tekstopmerking">
    <w:name w:val="annotation text"/>
    <w:basedOn w:val="Standaard"/>
    <w:link w:val="TekstopmerkingChar"/>
    <w:uiPriority w:val="99"/>
    <w:unhideWhenUsed/>
    <w:rsid w:val="00A652B1"/>
    <w:pPr>
      <w:spacing w:line="240" w:lineRule="auto"/>
    </w:pPr>
    <w:rPr>
      <w:sz w:val="20"/>
      <w:szCs w:val="20"/>
    </w:rPr>
  </w:style>
  <w:style w:type="character" w:customStyle="1" w:styleId="TekstopmerkingChar">
    <w:name w:val="Tekst opmerking Char"/>
    <w:basedOn w:val="Standaardalinea-lettertype"/>
    <w:link w:val="Tekstopmerking"/>
    <w:uiPriority w:val="99"/>
    <w:rsid w:val="00A652B1"/>
    <w:rPr>
      <w:sz w:val="20"/>
      <w:szCs w:val="20"/>
    </w:rPr>
  </w:style>
  <w:style w:type="paragraph" w:styleId="Onderwerpvanopmerking">
    <w:name w:val="annotation subject"/>
    <w:basedOn w:val="Tekstopmerking"/>
    <w:next w:val="Tekstopmerking"/>
    <w:link w:val="OnderwerpvanopmerkingChar"/>
    <w:uiPriority w:val="99"/>
    <w:semiHidden/>
    <w:unhideWhenUsed/>
    <w:rsid w:val="00A652B1"/>
    <w:rPr>
      <w:b/>
      <w:bCs/>
    </w:rPr>
  </w:style>
  <w:style w:type="character" w:customStyle="1" w:styleId="OnderwerpvanopmerkingChar">
    <w:name w:val="Onderwerp van opmerking Char"/>
    <w:basedOn w:val="TekstopmerkingChar"/>
    <w:link w:val="Onderwerpvanopmerking"/>
    <w:uiPriority w:val="99"/>
    <w:semiHidden/>
    <w:rsid w:val="00A652B1"/>
    <w:rPr>
      <w:b/>
      <w:bCs/>
      <w:sz w:val="20"/>
      <w:szCs w:val="20"/>
    </w:rPr>
  </w:style>
  <w:style w:type="paragraph" w:styleId="Normaalweb">
    <w:name w:val="Normal (Web)"/>
    <w:basedOn w:val="Standaard"/>
    <w:uiPriority w:val="99"/>
    <w:unhideWhenUsed/>
    <w:rsid w:val="001224BB"/>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GeenafstandChar">
    <w:name w:val="Geen afstand Char"/>
    <w:basedOn w:val="Standaardalinea-lettertype"/>
    <w:link w:val="Geenafstand"/>
    <w:uiPriority w:val="1"/>
    <w:rsid w:val="00BC5749"/>
  </w:style>
  <w:style w:type="character" w:styleId="Hyperlink">
    <w:name w:val="Hyperlink"/>
    <w:basedOn w:val="Standaardalinea-lettertype"/>
    <w:uiPriority w:val="99"/>
    <w:unhideWhenUsed/>
    <w:rsid w:val="00BA53D7"/>
    <w:rPr>
      <w:color w:val="0000FF" w:themeColor="hyperlink"/>
      <w:u w:val="single"/>
    </w:rPr>
  </w:style>
  <w:style w:type="paragraph" w:styleId="Revisie">
    <w:name w:val="Revision"/>
    <w:hidden/>
    <w:uiPriority w:val="99"/>
    <w:semiHidden/>
    <w:rsid w:val="00694BB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3397993">
      <w:bodyDiv w:val="1"/>
      <w:marLeft w:val="0"/>
      <w:marRight w:val="0"/>
      <w:marTop w:val="0"/>
      <w:marBottom w:val="0"/>
      <w:divBdr>
        <w:top w:val="none" w:sz="0" w:space="0" w:color="auto"/>
        <w:left w:val="none" w:sz="0" w:space="0" w:color="auto"/>
        <w:bottom w:val="none" w:sz="0" w:space="0" w:color="auto"/>
        <w:right w:val="none" w:sz="0" w:space="0" w:color="auto"/>
      </w:divBdr>
      <w:divsChild>
        <w:div w:id="682323749">
          <w:marLeft w:val="0"/>
          <w:marRight w:val="0"/>
          <w:marTop w:val="0"/>
          <w:marBottom w:val="0"/>
          <w:divBdr>
            <w:top w:val="none" w:sz="0" w:space="0" w:color="auto"/>
            <w:left w:val="none" w:sz="0" w:space="0" w:color="auto"/>
            <w:bottom w:val="none" w:sz="0" w:space="0" w:color="auto"/>
            <w:right w:val="none" w:sz="0" w:space="0" w:color="auto"/>
          </w:divBdr>
          <w:divsChild>
            <w:div w:id="1588609232">
              <w:marLeft w:val="0"/>
              <w:marRight w:val="0"/>
              <w:marTop w:val="0"/>
              <w:marBottom w:val="0"/>
              <w:divBdr>
                <w:top w:val="none" w:sz="0" w:space="0" w:color="auto"/>
                <w:left w:val="none" w:sz="0" w:space="0" w:color="auto"/>
                <w:bottom w:val="none" w:sz="0" w:space="0" w:color="auto"/>
                <w:right w:val="none" w:sz="0" w:space="0" w:color="auto"/>
              </w:divBdr>
              <w:divsChild>
                <w:div w:id="206377012">
                  <w:marLeft w:val="0"/>
                  <w:marRight w:val="0"/>
                  <w:marTop w:val="0"/>
                  <w:marBottom w:val="0"/>
                  <w:divBdr>
                    <w:top w:val="none" w:sz="0" w:space="0" w:color="auto"/>
                    <w:left w:val="none" w:sz="0" w:space="0" w:color="auto"/>
                    <w:bottom w:val="none" w:sz="0" w:space="0" w:color="auto"/>
                    <w:right w:val="none" w:sz="0" w:space="0" w:color="auto"/>
                  </w:divBdr>
                  <w:divsChild>
                    <w:div w:id="2020353784">
                      <w:marLeft w:val="0"/>
                      <w:marRight w:val="0"/>
                      <w:marTop w:val="0"/>
                      <w:marBottom w:val="0"/>
                      <w:divBdr>
                        <w:top w:val="none" w:sz="0" w:space="0" w:color="auto"/>
                        <w:left w:val="none" w:sz="0" w:space="0" w:color="auto"/>
                        <w:bottom w:val="none" w:sz="0" w:space="0" w:color="auto"/>
                        <w:right w:val="none" w:sz="0" w:space="0" w:color="auto"/>
                      </w:divBdr>
                      <w:divsChild>
                        <w:div w:id="1760560204">
                          <w:marLeft w:val="0"/>
                          <w:marRight w:val="0"/>
                          <w:marTop w:val="0"/>
                          <w:marBottom w:val="0"/>
                          <w:divBdr>
                            <w:top w:val="none" w:sz="0" w:space="0" w:color="auto"/>
                            <w:left w:val="none" w:sz="0" w:space="0" w:color="auto"/>
                            <w:bottom w:val="none" w:sz="0" w:space="0" w:color="auto"/>
                            <w:right w:val="none" w:sz="0" w:space="0" w:color="auto"/>
                          </w:divBdr>
                          <w:divsChild>
                            <w:div w:id="937642063">
                              <w:marLeft w:val="0"/>
                              <w:marRight w:val="0"/>
                              <w:marTop w:val="0"/>
                              <w:marBottom w:val="0"/>
                              <w:divBdr>
                                <w:top w:val="none" w:sz="0" w:space="0" w:color="auto"/>
                                <w:left w:val="none" w:sz="0" w:space="0" w:color="auto"/>
                                <w:bottom w:val="none" w:sz="0" w:space="0" w:color="auto"/>
                                <w:right w:val="none" w:sz="0" w:space="0" w:color="auto"/>
                              </w:divBdr>
                              <w:divsChild>
                                <w:div w:id="1434739496">
                                  <w:marLeft w:val="0"/>
                                  <w:marRight w:val="0"/>
                                  <w:marTop w:val="0"/>
                                  <w:marBottom w:val="0"/>
                                  <w:divBdr>
                                    <w:top w:val="none" w:sz="0" w:space="0" w:color="auto"/>
                                    <w:left w:val="none" w:sz="0" w:space="0" w:color="auto"/>
                                    <w:bottom w:val="none" w:sz="0" w:space="0" w:color="auto"/>
                                    <w:right w:val="none" w:sz="0" w:space="0" w:color="auto"/>
                                  </w:divBdr>
                                  <w:divsChild>
                                    <w:div w:id="862595492">
                                      <w:marLeft w:val="0"/>
                                      <w:marRight w:val="0"/>
                                      <w:marTop w:val="0"/>
                                      <w:marBottom w:val="0"/>
                                      <w:divBdr>
                                        <w:top w:val="none" w:sz="0" w:space="0" w:color="auto"/>
                                        <w:left w:val="none" w:sz="0" w:space="0" w:color="auto"/>
                                        <w:bottom w:val="none" w:sz="0" w:space="0" w:color="auto"/>
                                        <w:right w:val="none" w:sz="0" w:space="0" w:color="auto"/>
                                      </w:divBdr>
                                      <w:divsChild>
                                        <w:div w:id="444889962">
                                          <w:marLeft w:val="0"/>
                                          <w:marRight w:val="0"/>
                                          <w:marTop w:val="0"/>
                                          <w:marBottom w:val="0"/>
                                          <w:divBdr>
                                            <w:top w:val="none" w:sz="0" w:space="0" w:color="auto"/>
                                            <w:left w:val="none" w:sz="0" w:space="0" w:color="auto"/>
                                            <w:bottom w:val="none" w:sz="0" w:space="0" w:color="auto"/>
                                            <w:right w:val="none" w:sz="0" w:space="0" w:color="auto"/>
                                          </w:divBdr>
                                          <w:divsChild>
                                            <w:div w:id="1897280733">
                                              <w:marLeft w:val="0"/>
                                              <w:marRight w:val="0"/>
                                              <w:marTop w:val="0"/>
                                              <w:marBottom w:val="0"/>
                                              <w:divBdr>
                                                <w:top w:val="none" w:sz="0" w:space="0" w:color="auto"/>
                                                <w:left w:val="none" w:sz="0" w:space="0" w:color="auto"/>
                                                <w:bottom w:val="none" w:sz="0" w:space="0" w:color="auto"/>
                                                <w:right w:val="none" w:sz="0" w:space="0" w:color="auto"/>
                                              </w:divBdr>
                                              <w:divsChild>
                                                <w:div w:id="929969182">
                                                  <w:marLeft w:val="0"/>
                                                  <w:marRight w:val="0"/>
                                                  <w:marTop w:val="0"/>
                                                  <w:marBottom w:val="0"/>
                                                  <w:divBdr>
                                                    <w:top w:val="none" w:sz="0" w:space="0" w:color="auto"/>
                                                    <w:left w:val="none" w:sz="0" w:space="0" w:color="auto"/>
                                                    <w:bottom w:val="none" w:sz="0" w:space="0" w:color="auto"/>
                                                    <w:right w:val="none" w:sz="0" w:space="0" w:color="auto"/>
                                                  </w:divBdr>
                                                  <w:divsChild>
                                                    <w:div w:id="1749303668">
                                                      <w:marLeft w:val="0"/>
                                                      <w:marRight w:val="0"/>
                                                      <w:marTop w:val="0"/>
                                                      <w:marBottom w:val="0"/>
                                                      <w:divBdr>
                                                        <w:top w:val="none" w:sz="0" w:space="0" w:color="auto"/>
                                                        <w:left w:val="none" w:sz="0" w:space="0" w:color="auto"/>
                                                        <w:bottom w:val="none" w:sz="0" w:space="0" w:color="auto"/>
                                                        <w:right w:val="none" w:sz="0" w:space="0" w:color="auto"/>
                                                      </w:divBdr>
                                                      <w:divsChild>
                                                        <w:div w:id="1308782815">
                                                          <w:marLeft w:val="0"/>
                                                          <w:marRight w:val="0"/>
                                                          <w:marTop w:val="0"/>
                                                          <w:marBottom w:val="0"/>
                                                          <w:divBdr>
                                                            <w:top w:val="none" w:sz="0" w:space="0" w:color="auto"/>
                                                            <w:left w:val="none" w:sz="0" w:space="0" w:color="auto"/>
                                                            <w:bottom w:val="none" w:sz="0" w:space="0" w:color="auto"/>
                                                            <w:right w:val="none" w:sz="0" w:space="0" w:color="auto"/>
                                                          </w:divBdr>
                                                          <w:divsChild>
                                                            <w:div w:id="614096348">
                                                              <w:marLeft w:val="0"/>
                                                              <w:marRight w:val="0"/>
                                                              <w:marTop w:val="0"/>
                                                              <w:marBottom w:val="0"/>
                                                              <w:divBdr>
                                                                <w:top w:val="none" w:sz="0" w:space="0" w:color="auto"/>
                                                                <w:left w:val="none" w:sz="0" w:space="0" w:color="auto"/>
                                                                <w:bottom w:val="none" w:sz="0" w:space="0" w:color="auto"/>
                                                                <w:right w:val="none" w:sz="0" w:space="0" w:color="auto"/>
                                                              </w:divBdr>
                                                              <w:divsChild>
                                                                <w:div w:id="817066183">
                                                                  <w:marLeft w:val="0"/>
                                                                  <w:marRight w:val="0"/>
                                                                  <w:marTop w:val="0"/>
                                                                  <w:marBottom w:val="0"/>
                                                                  <w:divBdr>
                                                                    <w:top w:val="none" w:sz="0" w:space="0" w:color="auto"/>
                                                                    <w:left w:val="none" w:sz="0" w:space="0" w:color="auto"/>
                                                                    <w:bottom w:val="none" w:sz="0" w:space="0" w:color="auto"/>
                                                                    <w:right w:val="none" w:sz="0" w:space="0" w:color="auto"/>
                                                                  </w:divBdr>
                                                                  <w:divsChild>
                                                                    <w:div w:id="112483286">
                                                                      <w:marLeft w:val="0"/>
                                                                      <w:marRight w:val="0"/>
                                                                      <w:marTop w:val="0"/>
                                                                      <w:marBottom w:val="0"/>
                                                                      <w:divBdr>
                                                                        <w:top w:val="none" w:sz="0" w:space="0" w:color="auto"/>
                                                                        <w:left w:val="none" w:sz="0" w:space="0" w:color="auto"/>
                                                                        <w:bottom w:val="none" w:sz="0" w:space="0" w:color="auto"/>
                                                                        <w:right w:val="none" w:sz="0" w:space="0" w:color="auto"/>
                                                                      </w:divBdr>
                                                                      <w:divsChild>
                                                                        <w:div w:id="1270352306">
                                                                          <w:marLeft w:val="0"/>
                                                                          <w:marRight w:val="0"/>
                                                                          <w:marTop w:val="0"/>
                                                                          <w:marBottom w:val="0"/>
                                                                          <w:divBdr>
                                                                            <w:top w:val="none" w:sz="0" w:space="0" w:color="auto"/>
                                                                            <w:left w:val="none" w:sz="0" w:space="0" w:color="auto"/>
                                                                            <w:bottom w:val="none" w:sz="0" w:space="0" w:color="auto"/>
                                                                            <w:right w:val="none" w:sz="0" w:space="0" w:color="auto"/>
                                                                          </w:divBdr>
                                                                          <w:divsChild>
                                                                            <w:div w:id="1385567722">
                                                                              <w:marLeft w:val="0"/>
                                                                              <w:marRight w:val="0"/>
                                                                              <w:marTop w:val="0"/>
                                                                              <w:marBottom w:val="0"/>
                                                                              <w:divBdr>
                                                                                <w:top w:val="none" w:sz="0" w:space="0" w:color="auto"/>
                                                                                <w:left w:val="none" w:sz="0" w:space="0" w:color="auto"/>
                                                                                <w:bottom w:val="none" w:sz="0" w:space="0" w:color="auto"/>
                                                                                <w:right w:val="none" w:sz="0" w:space="0" w:color="auto"/>
                                                                              </w:divBdr>
                                                                              <w:divsChild>
                                                                                <w:div w:id="1946764795">
                                                                                  <w:marLeft w:val="0"/>
                                                                                  <w:marRight w:val="0"/>
                                                                                  <w:marTop w:val="0"/>
                                                                                  <w:marBottom w:val="0"/>
                                                                                  <w:divBdr>
                                                                                    <w:top w:val="none" w:sz="0" w:space="0" w:color="auto"/>
                                                                                    <w:left w:val="none" w:sz="0" w:space="0" w:color="auto"/>
                                                                                    <w:bottom w:val="none" w:sz="0" w:space="0" w:color="auto"/>
                                                                                    <w:right w:val="none" w:sz="0" w:space="0" w:color="auto"/>
                                                                                  </w:divBdr>
                                                                                  <w:divsChild>
                                                                                    <w:div w:id="316956986">
                                                                                      <w:marLeft w:val="0"/>
                                                                                      <w:marRight w:val="0"/>
                                                                                      <w:marTop w:val="0"/>
                                                                                      <w:marBottom w:val="0"/>
                                                                                      <w:divBdr>
                                                                                        <w:top w:val="none" w:sz="0" w:space="0" w:color="auto"/>
                                                                                        <w:left w:val="none" w:sz="0" w:space="0" w:color="auto"/>
                                                                                        <w:bottom w:val="none" w:sz="0" w:space="0" w:color="auto"/>
                                                                                        <w:right w:val="none" w:sz="0" w:space="0" w:color="auto"/>
                                                                                      </w:divBdr>
                                                                                      <w:divsChild>
                                                                                        <w:div w:id="12393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aldorp@uva.n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fleurzeldenrust@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iribrummer@gmail.com" TargetMode="External"/><Relationship Id="rId14" Type="http://schemas.openxmlformats.org/officeDocument/2006/relationships/image" Target="media/image3.png"/><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25033"/>
    <w:rsid w:val="00225033"/>
    <w:rsid w:val="0032489F"/>
    <w:rsid w:val="0043127C"/>
    <w:rsid w:val="00963B62"/>
    <w:rsid w:val="00CD75E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3127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8216D7DF2E644E6B91DE31E865524C5">
    <w:name w:val="38216D7DF2E644E6B91DE31E865524C5"/>
    <w:rsid w:val="00225033"/>
  </w:style>
  <w:style w:type="paragraph" w:customStyle="1" w:styleId="33ACE3FD510C4A31BD3B32A08FE0F212">
    <w:name w:val="33ACE3FD510C4A31BD3B32A08FE0F212"/>
    <w:rsid w:val="00225033"/>
  </w:style>
  <w:style w:type="paragraph" w:customStyle="1" w:styleId="82FF6A1EE7394CE189A35EC99BD3B181">
    <w:name w:val="82FF6A1EE7394CE189A35EC99BD3B181"/>
    <w:rsid w:val="00225033"/>
  </w:style>
  <w:style w:type="paragraph" w:customStyle="1" w:styleId="622B21B8687B4ED1872B6883B71ACCE9">
    <w:name w:val="622B21B8687B4ED1872B6883B71ACCE9"/>
    <w:rsid w:val="00225033"/>
  </w:style>
  <w:style w:type="paragraph" w:customStyle="1" w:styleId="E391751F04DB4E96A8DF5B5773B29E83">
    <w:name w:val="E391751F04DB4E96A8DF5B5773B29E83"/>
    <w:rsid w:val="00225033"/>
  </w:style>
  <w:style w:type="paragraph" w:customStyle="1" w:styleId="07EAC1A8375742D0ADB94B3B56AF95AB">
    <w:name w:val="07EAC1A8375742D0ADB94B3B56AF95AB"/>
    <w:rsid w:val="00225033"/>
  </w:style>
  <w:style w:type="paragraph" w:customStyle="1" w:styleId="9A540339CCCD42CDBBC49CAD092844E4">
    <w:name w:val="9A540339CCCD42CDBBC49CAD092844E4"/>
    <w:rsid w:val="00225033"/>
  </w:style>
  <w:style w:type="paragraph" w:customStyle="1" w:styleId="75D04AB902C64DAA81581773B0572424">
    <w:name w:val="75D04AB902C64DAA81581773B0572424"/>
    <w:rsid w:val="00225033"/>
  </w:style>
  <w:style w:type="paragraph" w:customStyle="1" w:styleId="54FB43AAD79943E3957309E61BEB5BDA">
    <w:name w:val="54FB43AAD79943E3957309E61BEB5BDA"/>
    <w:rsid w:val="00225033"/>
  </w:style>
  <w:style w:type="paragraph" w:customStyle="1" w:styleId="FEFA5F04044848298FA21A3E1BA049A3">
    <w:name w:val="FEFA5F04044848298FA21A3E1BA049A3"/>
    <w:rsid w:val="00225033"/>
  </w:style>
  <w:style w:type="paragraph" w:customStyle="1" w:styleId="E7AD71E586B84B86A701E5FB980A3410">
    <w:name w:val="E7AD71E586B84B86A701E5FB980A3410"/>
    <w:rsid w:val="00225033"/>
  </w:style>
  <w:style w:type="paragraph" w:customStyle="1" w:styleId="75C1EC0496D040E48C12622105F2C4B4">
    <w:name w:val="75C1EC0496D040E48C12622105F2C4B4"/>
    <w:rsid w:val="00225033"/>
  </w:style>
  <w:style w:type="paragraph" w:customStyle="1" w:styleId="DC61F0E88FA24A048A63B9A4C1FA39D8">
    <w:name w:val="DC61F0E88FA24A048A63B9A4C1FA39D8"/>
    <w:rsid w:val="00225033"/>
  </w:style>
  <w:style w:type="paragraph" w:customStyle="1" w:styleId="EE4D3FD64A2D4B11B9B191D5B4FB366B">
    <w:name w:val="EE4D3FD64A2D4B11B9B191D5B4FB366B"/>
    <w:rsid w:val="00225033"/>
  </w:style>
  <w:style w:type="paragraph" w:customStyle="1" w:styleId="1002BFF9B7EC49028291DB6BEE728EB2">
    <w:name w:val="1002BFF9B7EC49028291DB6BEE728EB2"/>
    <w:rsid w:val="00225033"/>
  </w:style>
  <w:style w:type="paragraph" w:customStyle="1" w:styleId="034BBB0F5E024FF29AB31659D80D2EDB">
    <w:name w:val="034BBB0F5E024FF29AB31659D80D2EDB"/>
    <w:rsid w:val="00225033"/>
  </w:style>
  <w:style w:type="paragraph" w:customStyle="1" w:styleId="07E24F1FF4C046A1847953087940B238">
    <w:name w:val="07E24F1FF4C046A1847953087940B238"/>
    <w:rsid w:val="00225033"/>
  </w:style>
  <w:style w:type="paragraph" w:customStyle="1" w:styleId="701C5DE4977D4B25B3C7635FC9B2B4B6">
    <w:name w:val="701C5DE4977D4B25B3C7635FC9B2B4B6"/>
    <w:rsid w:val="00225033"/>
  </w:style>
  <w:style w:type="paragraph" w:customStyle="1" w:styleId="327AACB565974A1CA7E8D0D89BC51305">
    <w:name w:val="327AACB565974A1CA7E8D0D89BC51305"/>
    <w:rsid w:val="00225033"/>
  </w:style>
  <w:style w:type="paragraph" w:customStyle="1" w:styleId="21B26F4FDBFD4FE3BE41F7D6845CDFB4">
    <w:name w:val="21B26F4FDBFD4FE3BE41F7D6845CDFB4"/>
    <w:rsid w:val="00225033"/>
  </w:style>
  <w:style w:type="paragraph" w:customStyle="1" w:styleId="CE1A1E16B73E4C079C3A00B8C645CF7D">
    <w:name w:val="CE1A1E16B73E4C079C3A00B8C645CF7D"/>
    <w:rsid w:val="00225033"/>
  </w:style>
  <w:style w:type="paragraph" w:customStyle="1" w:styleId="D6838DEBFF5C4E20844CE71382051D1D">
    <w:name w:val="D6838DEBFF5C4E20844CE71382051D1D"/>
    <w:rsid w:val="00225033"/>
  </w:style>
  <w:style w:type="paragraph" w:customStyle="1" w:styleId="5E132E19D2EC4ED3BB169DB922F70F0A">
    <w:name w:val="5E132E19D2EC4ED3BB169DB922F70F0A"/>
    <w:rsid w:val="00225033"/>
  </w:style>
  <w:style w:type="paragraph" w:customStyle="1" w:styleId="91D43A73431A4BC182842A8F9B98211B">
    <w:name w:val="91D43A73431A4BC182842A8F9B98211B"/>
    <w:rsid w:val="00225033"/>
  </w:style>
  <w:style w:type="character" w:styleId="Tekstvantijdelijkeaanduiding">
    <w:name w:val="Placeholder Text"/>
    <w:basedOn w:val="Standaardalinea-lettertype"/>
    <w:uiPriority w:val="99"/>
    <w:semiHidden/>
    <w:rsid w:val="00225033"/>
    <w:rPr>
      <w:color w:val="808080"/>
    </w:rPr>
  </w:style>
  <w:style w:type="paragraph" w:customStyle="1" w:styleId="01A8A3E1393F452785FA7CBD23018929">
    <w:name w:val="01A8A3E1393F452785FA7CBD23018929"/>
    <w:rsid w:val="00225033"/>
  </w:style>
  <w:style w:type="paragraph" w:customStyle="1" w:styleId="BAC3F45CEC724EF6859E9BCF28FF1509">
    <w:name w:val="BAC3F45CEC724EF6859E9BCF28FF1509"/>
    <w:rsid w:val="00225033"/>
  </w:style>
  <w:style w:type="paragraph" w:customStyle="1" w:styleId="B3B2215EAB9E4AF3BFDD95BFDA96D080">
    <w:name w:val="B3B2215EAB9E4AF3BFDD95BFDA96D080"/>
    <w:rsid w:val="00225033"/>
  </w:style>
  <w:style w:type="paragraph" w:customStyle="1" w:styleId="5D2B1183B32943708ED3B0A8DA472A4C">
    <w:name w:val="5D2B1183B32943708ED3B0A8DA472A4C"/>
    <w:rsid w:val="0043127C"/>
  </w:style>
  <w:style w:type="paragraph" w:customStyle="1" w:styleId="F2C32C13A43042EBB1F655C3E5C7A6A6">
    <w:name w:val="F2C32C13A43042EBB1F655C3E5C7A6A6"/>
    <w:rsid w:val="0043127C"/>
  </w:style>
  <w:style w:type="paragraph" w:customStyle="1" w:styleId="1231C4F4B0E5461682A0356AD0869D4C">
    <w:name w:val="1231C4F4B0E5461682A0356AD0869D4C"/>
    <w:rsid w:val="0043127C"/>
  </w:style>
  <w:style w:type="paragraph" w:customStyle="1" w:styleId="9D64EE4E9B014110815CB6C0BC56B3D6">
    <w:name w:val="9D64EE4E9B014110815CB6C0BC56B3D6"/>
    <w:rsid w:val="0043127C"/>
  </w:style>
  <w:style w:type="paragraph" w:customStyle="1" w:styleId="FE8E2268A0724BC08429D617A6F4C39A">
    <w:name w:val="FE8E2268A0724BC08429D617A6F4C39A"/>
    <w:rsid w:val="0043127C"/>
  </w:style>
  <w:style w:type="paragraph" w:customStyle="1" w:styleId="9DC0FD64986A4E6EB2ED79A5BB138A85">
    <w:name w:val="9DC0FD64986A4E6EB2ED79A5BB138A85"/>
    <w:rsid w:val="0043127C"/>
  </w:style>
  <w:style w:type="paragraph" w:customStyle="1" w:styleId="253F58B0A66B416CB26AA1155D693023">
    <w:name w:val="253F58B0A66B416CB26AA1155D693023"/>
    <w:rsid w:val="0043127C"/>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2015-05-29T00:00:00</PublishDate>
  <Abstract>ABSTRACT TO BE DONE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EDD3B-2F73-43E7-8423-8DC892730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2827</TotalTime>
  <Pages>11</Pages>
  <Words>9470</Words>
  <Characters>52086</Characters>
  <Application>Microsoft Office Word</Application>
  <DocSecurity>0</DocSecurity>
  <Lines>434</Lines>
  <Paragraphs>122</Paragraphs>
  <ScaleCrop>false</ScaleCrop>
  <HeadingPairs>
    <vt:vector size="2" baseType="variant">
      <vt:variant>
        <vt:lpstr>Titel</vt:lpstr>
      </vt:variant>
      <vt:variant>
        <vt:i4>1</vt:i4>
      </vt:variant>
    </vt:vector>
  </HeadingPairs>
  <TitlesOfParts>
    <vt:vector size="1" baseType="lpstr">
      <vt:lpstr>Influence of external input and inhibitory synapses on the balance of a sparsely connected network of Leaky Integrate-and-Fire neurons.</vt:lpstr>
    </vt:vector>
  </TitlesOfParts>
  <Company>Supervised by Fleur Zeldenrust</Company>
  <LinksUpToDate>false</LinksUpToDate>
  <CharactersWithSpaces>61434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external input and inhibitory synapses on the balance of a sparsely connected network of Leaky Integrate-and-Fire neurons.</dc:title>
  <dc:subject>Bachelor thesis psychobiology</dc:subject>
  <dc:creator>Jiri Brummer – 10277897 – jiribrummer@gmail.com</dc:creator>
  <cp:lastModifiedBy>Jiri</cp:lastModifiedBy>
  <cp:revision>91</cp:revision>
  <cp:lastPrinted>2015-05-29T20:54:00Z</cp:lastPrinted>
  <dcterms:created xsi:type="dcterms:W3CDTF">2015-05-11T09:05:00Z</dcterms:created>
  <dcterms:modified xsi:type="dcterms:W3CDTF">2015-06-02T13:41:00Z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jiribrummer@gmail.com@www.mendeley.com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